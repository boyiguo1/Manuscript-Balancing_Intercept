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B1B0" w14:textId="0C5FE36C" w:rsidR="00D522C3" w:rsidRDefault="1D273D55" w:rsidP="00D522C3">
      <w:pPr>
        <w:pStyle w:val="Title"/>
      </w:pPr>
      <w:r>
        <w:t xml:space="preserve">Statistical thinking in </w:t>
      </w:r>
      <w:r w:rsidR="00852A36">
        <w:t xml:space="preserve">the </w:t>
      </w:r>
      <w:r>
        <w:t>simulation design</w:t>
      </w:r>
      <w:r w:rsidR="00D522C3">
        <w:t xml:space="preserve">: </w:t>
      </w:r>
      <w:r w:rsidR="63E7BAA1">
        <w:t>a continuing conversation on the</w:t>
      </w:r>
      <w:r w:rsidR="00D522C3">
        <w:t xml:space="preserve"> </w:t>
      </w:r>
      <w:r w:rsidR="7D0B312E">
        <w:t>balancing intercept</w:t>
      </w:r>
      <w:r w:rsidR="00D522C3">
        <w:t xml:space="preserve"> problem</w:t>
      </w:r>
    </w:p>
    <w:p w14:paraId="7C0366EE" w14:textId="77777777" w:rsidR="00D522C3" w:rsidRDefault="00D522C3" w:rsidP="00D522C3"/>
    <w:p w14:paraId="2990A8EE" w14:textId="076219B2" w:rsidR="00D522C3" w:rsidRDefault="00D522C3" w:rsidP="00D522C3">
      <w:pPr>
        <w:jc w:val="center"/>
      </w:pPr>
      <w:proofErr w:type="spellStart"/>
      <w:r>
        <w:t>Boyi</w:t>
      </w:r>
      <w:proofErr w:type="spellEnd"/>
      <w:r>
        <w:t xml:space="preserve"> Guo</w:t>
      </w:r>
      <w:r w:rsidR="00F40F48">
        <w:t>, MS, PhD</w:t>
      </w:r>
      <w:r>
        <w:t>,</w:t>
      </w:r>
      <w:r w:rsidR="00F40F48">
        <w:t xml:space="preserve"> Linzi Li, MSPH,</w:t>
      </w:r>
      <w:r>
        <w:t xml:space="preserve"> Jacqueline Rudolph</w:t>
      </w:r>
      <w:r w:rsidR="00F40F48">
        <w:t>, PhD</w:t>
      </w:r>
    </w:p>
    <w:p w14:paraId="2DAD7EAA" w14:textId="77777777" w:rsidR="00D522C3" w:rsidRDefault="00D522C3" w:rsidP="00D522C3"/>
    <w:p w14:paraId="38D389B2" w14:textId="05BF6E5D" w:rsidR="0069034E" w:rsidRDefault="0069147D" w:rsidP="00265109">
      <w:pPr>
        <w:ind w:firstLine="720"/>
      </w:pPr>
      <w:r>
        <w:t>Epidemiologists have a</w:t>
      </w:r>
      <w:r w:rsidR="00D522C3">
        <w:t xml:space="preserve"> growing interest </w:t>
      </w:r>
      <w:r>
        <w:t xml:space="preserve">in </w:t>
      </w:r>
      <w:r w:rsidR="00D522C3">
        <w:t>employ</w:t>
      </w:r>
      <w:r>
        <w:t>ing</w:t>
      </w:r>
      <w:r w:rsidR="00D522C3">
        <w:t xml:space="preserve"> computational approaches to solve analytic problems</w:t>
      </w:r>
      <w:r>
        <w:t xml:space="preserve">, with </w:t>
      </w:r>
      <w:r w:rsidR="00D522C3">
        <w:t xml:space="preserve">simulation </w:t>
      </w:r>
      <w:r>
        <w:t>being arguably the</w:t>
      </w:r>
      <w:r w:rsidR="00D522C3">
        <w:t xml:space="preserve"> most accessible </w:t>
      </w:r>
      <w:r w:rsidR="00154DAE">
        <w:t>among all</w:t>
      </w:r>
      <w:r w:rsidR="00706997">
        <w:t xml:space="preserve"> approaches</w:t>
      </w:r>
      <w:r w:rsidR="00D522C3">
        <w:t xml:space="preserve">. Previous </w:t>
      </w:r>
      <w:r>
        <w:t xml:space="preserve">papers have </w:t>
      </w:r>
      <w:r w:rsidR="00D522C3">
        <w:t>argue</w:t>
      </w:r>
      <w:r>
        <w:t>d</w:t>
      </w:r>
      <w:r w:rsidR="00D522C3">
        <w:t xml:space="preserve"> the importance of simulation in epidemiology education and research</w:t>
      </w:r>
      <w:r w:rsidR="005542D5">
        <w:t xml:space="preserve"> </w:t>
      </w:r>
      <w:r w:rsidR="005542D5">
        <w:fldChar w:fldCharType="begin">
          <w:fldData xml:space="preserve">PEVuZE5vdGU+PENpdGU+PEF1dGhvcj5SdWRvbHBoPC9BdXRob3I+PFllYXI+MjAyMTwvWWVhcj48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</w:fldData>
        </w:fldChar>
      </w:r>
      <w:r w:rsidR="00A26CBE">
        <w:instrText xml:space="preserve"> ADDIN EN.CITE </w:instrText>
      </w:r>
      <w:r w:rsidR="00A26CBE">
        <w:fldChar w:fldCharType="begin">
          <w:fldData xml:space="preserve">PEVuZE5vdGU+PENpdGU+PEF1dGhvcj5SdWRvbHBoPC9BdXRob3I+PFllYXI+MjAyMTwvWWVhcj48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</w:fldData>
        </w:fldChar>
      </w:r>
      <w:r w:rsidR="00A26CBE">
        <w:instrText xml:space="preserve"> ADDIN EN.CITE.DATA </w:instrText>
      </w:r>
      <w:r w:rsidR="00A26CBE">
        <w:fldChar w:fldCharType="end"/>
      </w:r>
      <w:r w:rsidR="005542D5">
        <w:fldChar w:fldCharType="separate"/>
      </w:r>
      <w:r w:rsidR="005542D5">
        <w:rPr>
          <w:noProof/>
        </w:rPr>
        <w:t>[1, 2]</w:t>
      </w:r>
      <w:r w:rsidR="005542D5">
        <w:fldChar w:fldCharType="end"/>
      </w:r>
      <w:r w:rsidR="00D522C3">
        <w:t>.</w:t>
      </w:r>
      <w:r w:rsidR="005542D5">
        <w:t xml:space="preserve"> </w:t>
      </w:r>
      <w:r w:rsidR="00D2190D">
        <w:t xml:space="preserve">While </w:t>
      </w:r>
      <w:r w:rsidR="00631DED">
        <w:t>these</w:t>
      </w:r>
      <w:r w:rsidR="00D2190D">
        <w:t xml:space="preserve"> papers discussed</w:t>
      </w:r>
      <w:r w:rsidR="00631DED">
        <w:t xml:space="preserve"> the </w:t>
      </w:r>
      <w:r w:rsidR="007B49A3">
        <w:t>utility</w:t>
      </w:r>
      <w:r w:rsidR="00631DED">
        <w:t xml:space="preserve"> of simulation and </w:t>
      </w:r>
      <w:r w:rsidR="007B49A3">
        <w:t xml:space="preserve">demonstrated </w:t>
      </w:r>
      <w:r w:rsidR="00631DED">
        <w:t xml:space="preserve">how to carry out </w:t>
      </w:r>
      <w:r w:rsidR="00767EED">
        <w:t>them</w:t>
      </w:r>
      <w:r w:rsidR="00D522C3">
        <w:t xml:space="preserve">, </w:t>
      </w:r>
      <w:r w:rsidR="00631DED">
        <w:t xml:space="preserve">few have focused on </w:t>
      </w:r>
      <w:r w:rsidR="00767EED">
        <w:t>connecting</w:t>
      </w:r>
      <w:r w:rsidR="00767EED">
        <w:t xml:space="preserve"> </w:t>
      </w:r>
      <w:r w:rsidR="002D016D">
        <w:t xml:space="preserve">underlying </w:t>
      </w:r>
      <w:r w:rsidR="00631DED">
        <w:t xml:space="preserve">statistical concepts </w:t>
      </w:r>
      <w:r w:rsidR="002D016D">
        <w:t xml:space="preserve">to </w:t>
      </w:r>
      <w:r w:rsidR="00154DAE">
        <w:t xml:space="preserve">these </w:t>
      </w:r>
      <w:r w:rsidR="00631DED">
        <w:t>simulation approaches</w:t>
      </w:r>
      <w:r w:rsidR="00DD0BBD">
        <w:t xml:space="preserve">, creating gaps between theory and </w:t>
      </w:r>
      <w:r w:rsidR="00BC5555">
        <w:t>application</w:t>
      </w:r>
      <w:r w:rsidR="00631DED">
        <w:t>. Here, we seek to</w:t>
      </w:r>
      <w:r w:rsidR="00D2190D">
        <w:t xml:space="preserve"> </w:t>
      </w:r>
      <w:r w:rsidR="006265B9">
        <w:t xml:space="preserve">put commonly used statistical concepts, including variable enumeration, generalized linear model, and link functions, in the context of </w:t>
      </w:r>
      <w:r>
        <w:t xml:space="preserve">simulation methods. </w:t>
      </w:r>
      <w:r w:rsidR="00A438DF">
        <w:t>Based on</w:t>
      </w:r>
      <w:r w:rsidR="009330FD">
        <w:t xml:space="preserve"> </w:t>
      </w:r>
      <w:r w:rsidR="00631DED">
        <w:t>the recent series of discussions</w:t>
      </w:r>
      <w:r w:rsidR="00A438DF">
        <w:t xml:space="preserve"> on the balancing intercept</w:t>
      </w:r>
      <w:r w:rsidR="00500B08">
        <w:t xml:space="preserve"> </w:t>
      </w:r>
      <w:r w:rsidR="00500B08">
        <w:fldChar w:fldCharType="begin"/>
      </w:r>
      <w:r w:rsidR="00500B08">
        <w:instrText xml:space="preserve"> ADDIN EN.CITE &lt;EndNote&gt;&lt;Cite&gt;&lt;Author&gt;Rudolph&lt;/Author&gt;&lt;Year&gt;2021&lt;/Year&gt;&lt;RecNum&gt;688&lt;/RecNum&gt;&lt;DisplayText&gt;[3]&lt;/DisplayText&gt;&lt;record&gt;&lt;rec-number&gt;688&lt;/rec-number&gt;&lt;foreign-keys&gt;&lt;key app="EN" db-id="w9xrvp206rt2e2eaxd8xsxsmsdazfap2txs9" timestamp="1663186731" guid="c009fbc0-fb9c-4349-acc2-7ea42c6602c7"&gt;688&lt;/key&gt;&lt;/foreign-keys&gt;&lt;ref-type name="Journal Article"&gt;17&lt;/ref-type&gt;&lt;contributors&gt;&lt;authors&gt;&lt;author&gt;Rudolph, Jacqueline E&lt;/author&gt;&lt;author&gt;Edwards, Jessie K&lt;/author&gt;&lt;author&gt;Naimi, Ashley I&lt;/author&gt;&lt;author&gt;Westreich, Daniel J&lt;/author&gt;&lt;/authors&gt;&lt;/contributors&gt;&lt;titles&gt;&lt;title&gt;SIMULATION IN PRACTICE: THE BALANCING INTERCEPT&lt;/title&gt;&lt;secondary-title&gt;American Journal of Epidemiology&lt;/secondary-title&gt;&lt;/titles&gt;&lt;periodical&gt;&lt;full-title&gt;American Journal of Epidemiology&lt;/full-title&gt;&lt;/periodical&gt;&lt;pages&gt;1696-1698&lt;/pages&gt;&lt;volume&gt;190&lt;/volume&gt;&lt;number&gt;8&lt;/number&gt;&lt;dates&gt;&lt;year&gt;2021&lt;/year&gt;&lt;pub-dates&gt;&lt;date&gt;2021-08-01&lt;/date&gt;&lt;/pub-dates&gt;&lt;/dates&gt;&lt;publisher&gt;Oxford University Press (OUP)&lt;/publisher&gt;&lt;isbn&gt;0002-9262&lt;/isbn&gt;&lt;urls&gt;&lt;/urls&gt;&lt;electronic-resource-num&gt;10.1093/aje/kwab039&lt;/electronic-resource-num&gt;&lt;access-date&gt;2022-09-13T19:43:27&lt;/access-date&gt;&lt;/record&gt;&lt;/Cite&gt;&lt;/EndNote&gt;</w:instrText>
      </w:r>
      <w:r w:rsidR="00500B08">
        <w:fldChar w:fldCharType="separate"/>
      </w:r>
      <w:r w:rsidR="00500B08">
        <w:rPr>
          <w:noProof/>
        </w:rPr>
        <w:t>[3]</w:t>
      </w:r>
      <w:r w:rsidR="00500B08">
        <w:fldChar w:fldCharType="end"/>
      </w:r>
      <w:r w:rsidR="00BA1619" w:rsidRPr="00BA1619">
        <w:t xml:space="preserve">, we </w:t>
      </w:r>
      <w:r w:rsidR="006A5B99">
        <w:t>explain</w:t>
      </w:r>
      <w:r w:rsidR="006A5B99" w:rsidRPr="00BA1619">
        <w:t xml:space="preserve"> </w:t>
      </w:r>
      <w:r w:rsidR="00BA1619" w:rsidRPr="00BA1619">
        <w:t xml:space="preserve">the growing complexity </w:t>
      </w:r>
      <w:r w:rsidR="00D81168">
        <w:t xml:space="preserve">when </w:t>
      </w:r>
      <w:r w:rsidR="00BA1619" w:rsidRPr="00BA1619">
        <w:t>generalizing the balancing intercept to a wider class of</w:t>
      </w:r>
      <w:r w:rsidR="008026B4">
        <w:t xml:space="preserve"> </w:t>
      </w:r>
      <w:r w:rsidR="00A211F3">
        <w:t>simulations</w:t>
      </w:r>
      <w:r w:rsidR="00D81168">
        <w:t xml:space="preserve"> </w:t>
      </w:r>
      <w:r w:rsidR="00533476">
        <w:t xml:space="preserve">and </w:t>
      </w:r>
      <w:r w:rsidR="00AD4AE1">
        <w:t>revise</w:t>
      </w:r>
      <w:r w:rsidR="000C5E52">
        <w:t xml:space="preserve"> </w:t>
      </w:r>
      <w:r w:rsidR="00AD4AE1">
        <w:t>the</w:t>
      </w:r>
      <w:r w:rsidR="000C5E52">
        <w:t xml:space="preserve"> closed-form equation</w:t>
      </w:r>
      <w:r w:rsidR="003F01CC">
        <w:t xml:space="preserve"> </w:t>
      </w:r>
      <w:r w:rsidR="005B7125">
        <w:t>for the balancing</w:t>
      </w:r>
      <w:r w:rsidR="00713379">
        <w:t xml:space="preserve"> intercept</w:t>
      </w:r>
      <w:r w:rsidR="005B7125">
        <w:t xml:space="preserve"> </w:t>
      </w:r>
      <w:r w:rsidR="00A211F3">
        <w:t>under</w:t>
      </w:r>
      <w:r w:rsidR="00A211F3">
        <w:t xml:space="preserve"> </w:t>
      </w:r>
      <w:r w:rsidR="00391627">
        <w:t>assumptions</w:t>
      </w:r>
      <w:r w:rsidR="00BF7C1A">
        <w:t>.</w:t>
      </w:r>
    </w:p>
    <w:p w14:paraId="58840D0D" w14:textId="72D4F1D9" w:rsidR="0069034E" w:rsidRDefault="004E51F0">
      <w:pPr>
        <w:pStyle w:val="Heading1"/>
        <w:pPrChange w:id="0" w:author="Boyi Guo" w:date="2023-02-24T14:42:00Z">
          <w:pPr/>
        </w:pPrChange>
      </w:pPr>
      <w:r>
        <w:t>REVIEWING</w:t>
      </w:r>
      <w:r w:rsidR="0069034E">
        <w:t xml:space="preserve"> THE BALANCING </w:t>
      </w:r>
      <w:r w:rsidR="0069034E" w:rsidRPr="000749AC">
        <w:t>INTERCEPT</w:t>
      </w:r>
    </w:p>
    <w:p w14:paraId="3CAE25CB" w14:textId="1C0C4F6B" w:rsidR="008D1A9A" w:rsidRPr="007619E4" w:rsidRDefault="00D522C3" w:rsidP="00701D4C">
      <w:pPr>
        <w:ind w:firstLine="720"/>
      </w:pPr>
      <w:r>
        <w:t xml:space="preserve">The </w:t>
      </w:r>
      <w:r w:rsidR="753ACB5F">
        <w:t>balancing intercept</w:t>
      </w:r>
      <w:r w:rsidR="00AB3E07">
        <w:t>,</w:t>
      </w:r>
      <w:r>
        <w:t xml:space="preserve"> first introduced by Rudolph et al.</w:t>
      </w:r>
      <w:r w:rsidR="00D62491">
        <w:t xml:space="preserve"> </w:t>
      </w:r>
      <w:r>
        <w:fldChar w:fldCharType="begin"/>
      </w:r>
      <w:r w:rsidR="005542D5">
        <w:instrText xml:space="preserve"> ADDIN EN.CITE &lt;EndNote&gt;&lt;Cite&gt;&lt;Author&gt;Rudolph&lt;/Author&gt;&lt;Year&gt;2021&lt;/Year&gt;&lt;RecNum&gt;688&lt;/RecNum&gt;&lt;DisplayText&gt;[3]&lt;/DisplayText&gt;&lt;record&gt;&lt;rec-number&gt;688&lt;/rec-number&gt;&lt;foreign-keys&gt;&lt;key app="EN" db-id="w9xrvp206rt2e2eaxd8xsxsmsdazfap2txs9" timestamp="1663186731" guid="c009fbc0-fb9c-4349-acc2-7ea42c6602c7"&gt;688&lt;/key&gt;&lt;/foreign-keys&gt;&lt;ref-type name="Journal Article"&gt;17&lt;/ref-type&gt;&lt;contributors&gt;&lt;authors&gt;&lt;author&gt;Rudolph, Jacqueline E&lt;/author&gt;&lt;author&gt;Edwards, Jessie K&lt;/author&gt;&lt;author&gt;Naimi, Ashley I&lt;/author&gt;&lt;author&gt;Westreich, Daniel J&lt;/author&gt;&lt;/authors&gt;&lt;/contributors&gt;&lt;titles&gt;&lt;title&gt;SIMULATION IN PRACTICE: THE BALANCING INTERCEPT&lt;/title&gt;&lt;secondary-title&gt;American Journal of Epidemiology&lt;/secondary-title&gt;&lt;/titles&gt;&lt;periodical&gt;&lt;full-title&gt;American Journal of Epidemiology&lt;/full-title&gt;&lt;/periodical&gt;&lt;pages&gt;1696-1698&lt;/pages&gt;&lt;volume&gt;190&lt;/volume&gt;&lt;number&gt;8&lt;/number&gt;&lt;dates&gt;&lt;year&gt;2021&lt;/year&gt;&lt;pub-dates&gt;&lt;date&gt;2021-08-01&lt;/date&gt;&lt;/pub-dates&gt;&lt;/dates&gt;&lt;publisher&gt;Oxford University Press (OUP)&lt;/publisher&gt;&lt;isbn&gt;0002-9262&lt;/isbn&gt;&lt;urls&gt;&lt;/urls&gt;&lt;electronic-resource-num&gt;10.1093/aje/kwab039&lt;/electronic-resource-num&gt;&lt;access-date&gt;2022-09-13T19:43:27&lt;/access-date&gt;&lt;/record&gt;&lt;/Cite&gt;&lt;/EndNote&gt;</w:instrText>
      </w:r>
      <w:r>
        <w:fldChar w:fldCharType="separate"/>
      </w:r>
      <w:r w:rsidR="005542D5">
        <w:rPr>
          <w:noProof/>
        </w:rPr>
        <w:t>[3]</w:t>
      </w:r>
      <w:r>
        <w:fldChar w:fldCharType="end"/>
      </w:r>
      <w:r w:rsidR="00AB3E07">
        <w:t xml:space="preserve">, </w:t>
      </w:r>
      <w:r w:rsidR="00A428EC">
        <w:t xml:space="preserve">is an estimation of the </w:t>
      </w:r>
      <w:r w:rsidR="00D87A94">
        <w:t xml:space="preserve">unknown </w:t>
      </w:r>
      <w:r w:rsidR="00A428EC">
        <w:t xml:space="preserve">intercept </w:t>
      </w:r>
      <w:r w:rsidR="00A83371">
        <w:t xml:space="preserve">in </w:t>
      </w:r>
      <w:r w:rsidR="00C81FE9">
        <w:t xml:space="preserve">regression-based data-generating mechanisms </w:t>
      </w:r>
      <w:r w:rsidR="00A83371">
        <w:t xml:space="preserve">to </w:t>
      </w:r>
      <w:r w:rsidR="009201EE">
        <w:t>control</w:t>
      </w:r>
      <w:r w:rsidR="00233F22">
        <w:t xml:space="preserve"> the marginal mean of a simulated variable</w:t>
      </w:r>
      <w:r w:rsidR="00C81FE9">
        <w:t>.</w:t>
      </w:r>
      <w:r w:rsidR="00D87A94">
        <w:t xml:space="preserve"> </w:t>
      </w:r>
      <w:r w:rsidR="3C78FE65">
        <w:t>To explain with</w:t>
      </w:r>
      <w:r>
        <w:t xml:space="preserve"> a </w:t>
      </w:r>
      <w:r w:rsidR="3D3DDD80">
        <w:t xml:space="preserve">toy </w:t>
      </w:r>
      <w:r>
        <w:t xml:space="preserve">example, </w:t>
      </w:r>
      <w:r w:rsidR="003D1DAD">
        <w:t xml:space="preserve">suppose </w:t>
      </w:r>
      <w:r>
        <w:t xml:space="preserve">we are interested in simulating </w:t>
      </w:r>
      <w:r w:rsidR="001F6E1C">
        <w:t xml:space="preserve">a </w:t>
      </w:r>
      <w:r>
        <w:t>normally distributed outcome</w:t>
      </w:r>
      <w:r w:rsidR="13D5ADF6">
        <w:t xml:space="preserve"> </w:t>
      </w:r>
      <w:r w:rsidR="1459E018">
        <w:t>(</w:t>
      </w:r>
      <m:oMath>
        <m:r>
          <w:rPr>
            <w:rFonts w:ascii="Cambria Math" w:hAnsi="Cambria Math"/>
          </w:rPr>
          <m:t>Y</m:t>
        </m:r>
      </m:oMath>
      <w:r w:rsidR="7490198E">
        <w:t xml:space="preserve">) </w:t>
      </w:r>
      <w:r w:rsidR="00AA2D51">
        <w:t>conditioning</w:t>
      </w:r>
      <w:r w:rsidR="001F6E1C">
        <w:t xml:space="preserve"> </w:t>
      </w:r>
      <w:r w:rsidR="00AB4A73">
        <w:t xml:space="preserve">on </w:t>
      </w:r>
      <w:r w:rsidR="001F6E1C">
        <w:t>a</w:t>
      </w:r>
      <w:r>
        <w:t xml:space="preserve"> binary exposure</w:t>
      </w:r>
      <w:r w:rsidR="7328208E">
        <w:t xml:space="preserve"> (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</m:t>
        </m:r>
      </m:oMath>
      <w:r w:rsidR="00AA2D51">
        <w:t>with known group sizes</w:t>
      </w:r>
      <w:r>
        <w:t xml:space="preserve">. </w:t>
      </w:r>
      <w:r w:rsidR="00863447">
        <w:t xml:space="preserve">Our goal is to parameterize the simulation </w:t>
      </w:r>
      <w:r w:rsidR="00EA114F">
        <w:t xml:space="preserve">using </w:t>
      </w:r>
      <w:r w:rsidR="003170F1">
        <w:t xml:space="preserve">the mean difference </w:t>
      </w:r>
      <w:r w:rsidR="007909F6">
        <w:t>between</w:t>
      </w:r>
      <w:r w:rsidR="003170F1">
        <w:t xml:space="preserve"> the exposure groups</w:t>
      </w:r>
      <w:r w:rsidR="009139B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139B4">
        <w:t>)</w:t>
      </w:r>
      <w:r w:rsidR="007909F6">
        <w:t xml:space="preserve">, commonly </w:t>
      </w:r>
      <w:r w:rsidR="00475F7B">
        <w:t>reported</w:t>
      </w:r>
      <w:r w:rsidR="007909F6">
        <w:t xml:space="preserve"> in </w:t>
      </w:r>
      <w:r w:rsidR="00595A30">
        <w:t xml:space="preserve">the </w:t>
      </w:r>
      <w:r w:rsidR="00863447">
        <w:t>literature</w:t>
      </w:r>
      <w:r w:rsidR="008D1A9A">
        <w:t xml:space="preserve">, such that the marginal mean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D1A9A">
        <w:t xml:space="preserve"> is fixed at a level of interest</w:t>
      </w:r>
      <w:r w:rsidR="00EA114F">
        <w:t xml:space="preserve">. </w:t>
      </w:r>
      <w:r w:rsidR="00B357A5">
        <w:t>W</w:t>
      </w:r>
      <w:r w:rsidR="00B03F10">
        <w:t xml:space="preserve">ithout </w:t>
      </w:r>
      <w:r>
        <w:t xml:space="preserve">the </w:t>
      </w:r>
      <w:r w:rsidR="00A73DE3">
        <w:t>group means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8D1A9A">
        <w:t xml:space="preserve"> directly available</w:t>
      </w:r>
      <w:r>
        <w:t xml:space="preserve">, </w:t>
      </w:r>
      <w:r w:rsidR="00A73DE3">
        <w:t xml:space="preserve">one </w:t>
      </w:r>
      <w:r w:rsidR="008D1A9A">
        <w:t xml:space="preserve">needs to </w:t>
      </w:r>
      <w:r w:rsidR="0067628C">
        <w:t>calculate the intercept</w:t>
      </w:r>
      <w:r w:rsidR="008D1A9A">
        <w:t xml:space="preserve"> (</w:t>
      </w:r>
      <w:r w:rsidR="008D1A9A">
        <w:rPr>
          <w:vertAlign w:val="subscript"/>
        </w:rPr>
        <w:softHyphen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 xml:space="preserve">) </m:t>
        </m:r>
      </m:oMath>
      <w:r w:rsidR="008D1A9A">
        <w:t>in a regression system</w:t>
      </w:r>
      <w:r w:rsidR="00794A24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="008D1A9A">
        <w:t xml:space="preserve">. Acknowledging the degree of freedom is fixed, </w:t>
      </w:r>
      <w:r w:rsidR="008D1A9A">
        <w:t xml:space="preserve">Rudolph et al. (2021) provided a closed-form equation to 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F4C19">
        <w:t xml:space="preserve">, referred to as the </w:t>
      </w:r>
      <w:r w:rsidR="008D1A9A">
        <w:t xml:space="preserve">balancing intercept,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496"/>
      </w:tblGrid>
      <w:tr w:rsidR="008D1A9A" w14:paraId="11A22587" w14:textId="77777777" w:rsidTr="00520C8E">
        <w:tc>
          <w:tcPr>
            <w:tcW w:w="8995" w:type="dxa"/>
          </w:tcPr>
          <w:p w14:paraId="7FECC0FF" w14:textId="047EEEEC" w:rsidR="008D1A9A" w:rsidRDefault="008D1A9A" w:rsidP="00520C8E">
            <w:pPr>
              <w:jc w:val="center"/>
            </w:pP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=E(E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  →  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AF4C19">
              <w:t>.</w:t>
            </w:r>
          </w:p>
        </w:tc>
        <w:tc>
          <w:tcPr>
            <w:tcW w:w="355" w:type="dxa"/>
          </w:tcPr>
          <w:p w14:paraId="38B4F830" w14:textId="77777777" w:rsidR="008D1A9A" w:rsidRPr="00811A7D" w:rsidRDefault="008D1A9A" w:rsidP="00520C8E">
            <w:pPr>
              <w:pStyle w:val="Caption"/>
              <w:jc w:val="right"/>
              <w:rPr>
                <w:i w:val="0"/>
                <w:iCs w:val="0"/>
                <w:color w:val="auto"/>
                <w:sz w:val="24"/>
                <w:szCs w:val="22"/>
              </w:rPr>
            </w:pP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t>(</w:t>
            </w: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fldChar w:fldCharType="begin"/>
            </w: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instrText xml:space="preserve"> SEQ ( \* ARABIC </w:instrText>
            </w: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fldChar w:fldCharType="separate"/>
            </w: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t>1</w:t>
            </w: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fldChar w:fldCharType="end"/>
            </w: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t>)</w:t>
            </w:r>
          </w:p>
        </w:tc>
      </w:tr>
    </w:tbl>
    <w:p w14:paraId="33163BDD" w14:textId="1388128D" w:rsidR="002763AC" w:rsidRDefault="00AF4C19" w:rsidP="00811A7D">
      <w:pPr>
        <w:ind w:firstLine="720"/>
      </w:pPr>
      <w:r>
        <w:t>Obviously, m</w:t>
      </w:r>
      <w:r w:rsidR="00D522C3">
        <w:t>ost</w:t>
      </w:r>
      <w:r w:rsidR="00701D4C">
        <w:t xml:space="preserve">, </w:t>
      </w:r>
      <w:r w:rsidR="6C2C5CE9">
        <w:t>if not all</w:t>
      </w:r>
      <w:r w:rsidR="00701D4C">
        <w:t>,</w:t>
      </w:r>
      <w:r w:rsidR="00D522C3">
        <w:t xml:space="preserve"> simulation designs are more complex than </w:t>
      </w:r>
      <w:r w:rsidR="4D62D602">
        <w:t xml:space="preserve">a </w:t>
      </w:r>
      <w:r w:rsidR="00D522C3">
        <w:t>two-sample normal outcome design</w:t>
      </w:r>
      <w:r w:rsidR="005F3CC9">
        <w:t>. F</w:t>
      </w:r>
      <w:r w:rsidR="00D522C3">
        <w:t>or example</w:t>
      </w:r>
      <w:r w:rsidR="4F31952D">
        <w:t>,</w:t>
      </w:r>
      <w:r w:rsidR="00D522C3">
        <w:t xml:space="preserve"> </w:t>
      </w:r>
      <w:r w:rsidR="005F3CC9">
        <w:t xml:space="preserve">we often </w:t>
      </w:r>
      <w:r w:rsidR="53C905A4">
        <w:t>c</w:t>
      </w:r>
      <w:r w:rsidR="00D522C3">
        <w:t>onsider</w:t>
      </w:r>
      <w:r w:rsidR="2AF99781">
        <w:t xml:space="preserve"> various outcome</w:t>
      </w:r>
      <w:r w:rsidR="476CC060">
        <w:t xml:space="preserve"> </w:t>
      </w:r>
      <w:r w:rsidR="005F3CC9">
        <w:t>types (e.g., categorical, survival</w:t>
      </w:r>
      <w:r w:rsidR="002763AC">
        <w:t>, or other, complex continuous distributions</w:t>
      </w:r>
      <w:r w:rsidR="005F3CC9">
        <w:t>)</w:t>
      </w:r>
      <w:r w:rsidR="009D1F45">
        <w:t xml:space="preserve">, </w:t>
      </w:r>
      <w:r w:rsidR="00F8254A">
        <w:t xml:space="preserve">continuous or </w:t>
      </w:r>
      <w:r w:rsidR="009D1F45">
        <w:t>multinomial exposures</w:t>
      </w:r>
      <w:r w:rsidR="00DB7963">
        <w:t xml:space="preserve"> (</w:t>
      </w:r>
      <w:proofErr w:type="gramStart"/>
      <w:r w:rsidR="00DB7963">
        <w:t>i.e.</w:t>
      </w:r>
      <w:proofErr w:type="gramEnd"/>
      <w:r w:rsidR="00DB7963">
        <w:t xml:space="preserve"> exposures with more than 2 levels)</w:t>
      </w:r>
      <w:r w:rsidR="009D1F45">
        <w:t xml:space="preserve">, and </w:t>
      </w:r>
      <w:r w:rsidR="00595A30">
        <w:t xml:space="preserve">different </w:t>
      </w:r>
      <w:proofErr w:type="spellStart"/>
      <w:r w:rsidR="00D522C3">
        <w:t>estimand</w:t>
      </w:r>
      <w:r w:rsidR="005F3CC9">
        <w:t>s</w:t>
      </w:r>
      <w:proofErr w:type="spellEnd"/>
      <w:r w:rsidR="74BB0E27">
        <w:t xml:space="preserve"> of interest</w:t>
      </w:r>
      <w:r w:rsidR="00191010">
        <w:t xml:space="preserve">. Mirroring real-world observational data, we also routinely need to </w:t>
      </w:r>
      <w:r w:rsidR="7CDB17EA">
        <w:t xml:space="preserve">adjust </w:t>
      </w:r>
      <w:r w:rsidR="00191010">
        <w:t xml:space="preserve">for </w:t>
      </w:r>
      <w:r w:rsidR="00D522C3">
        <w:t>co</w:t>
      </w:r>
      <w:r w:rsidR="2F874118">
        <w:t>found</w:t>
      </w:r>
      <w:r w:rsidR="007B7A84">
        <w:t>ers</w:t>
      </w:r>
      <w:r w:rsidR="00D522C3">
        <w:t xml:space="preserve">. </w:t>
      </w:r>
      <w:r w:rsidR="1D7B7BA5">
        <w:t xml:space="preserve">Equation </w:t>
      </w:r>
      <w:r w:rsidR="00A26CBE">
        <w:t>(</w:t>
      </w:r>
      <w:r w:rsidR="1D7B7BA5">
        <w:t>1</w:t>
      </w:r>
      <w:r w:rsidR="00A26CBE">
        <w:t>)</w:t>
      </w:r>
      <w:r w:rsidR="3BA3A842">
        <w:t xml:space="preserve"> </w:t>
      </w:r>
      <w:r w:rsidR="1D7B7BA5">
        <w:t xml:space="preserve">does not generalize </w:t>
      </w:r>
      <w:r w:rsidR="021BF7E7">
        <w:t>to these complex design</w:t>
      </w:r>
      <w:r w:rsidR="6BA8FC5F">
        <w:t>s</w:t>
      </w:r>
      <w:r w:rsidR="021BF7E7" w:rsidRPr="0E9CF50C">
        <w:rPr>
          <w:rFonts w:eastAsia="Times New Roman" w:cs="Times New Roman"/>
          <w:szCs w:val="24"/>
        </w:rPr>
        <w:t>,</w:t>
      </w:r>
      <w:r w:rsidR="009D1F45">
        <w:rPr>
          <w:rFonts w:eastAsia="Times New Roman" w:cs="Times New Roman"/>
          <w:szCs w:val="24"/>
        </w:rPr>
        <w:t xml:space="preserve"> as was</w:t>
      </w:r>
      <w:r w:rsidR="021BF7E7" w:rsidRPr="0E9CF50C">
        <w:rPr>
          <w:rFonts w:eastAsia="Times New Roman" w:cs="Times New Roman"/>
          <w:szCs w:val="24"/>
        </w:rPr>
        <w:t xml:space="preserve"> </w:t>
      </w:r>
      <w:r w:rsidR="51E7D454" w:rsidRPr="0E9CF50C">
        <w:rPr>
          <w:rFonts w:eastAsia="Times New Roman" w:cs="Times New Roman"/>
          <w:szCs w:val="24"/>
        </w:rPr>
        <w:t>first</w:t>
      </w:r>
      <w:r w:rsidR="021BF7E7" w:rsidRPr="0E9CF50C">
        <w:rPr>
          <w:rFonts w:eastAsia="Times New Roman" w:cs="Times New Roman"/>
          <w:szCs w:val="24"/>
        </w:rPr>
        <w:t xml:space="preserve"> noticed by Robertson</w:t>
      </w:r>
      <w:r w:rsidR="00314A7F">
        <w:rPr>
          <w:rFonts w:eastAsia="Times New Roman" w:cs="Times New Roman"/>
          <w:szCs w:val="24"/>
        </w:rPr>
        <w:t xml:space="preserve"> et al</w:t>
      </w:r>
      <w:r w:rsidR="00A26CBE">
        <w:rPr>
          <w:rFonts w:eastAsia="Times New Roman" w:cs="Times New Roman"/>
          <w:szCs w:val="24"/>
        </w:rPr>
        <w:t xml:space="preserve"> </w:t>
      </w:r>
      <w:r w:rsidR="00A26CBE">
        <w:rPr>
          <w:rFonts w:eastAsia="Times New Roman" w:cs="Times New Roman"/>
          <w:szCs w:val="24"/>
        </w:rPr>
        <w:fldChar w:fldCharType="begin"/>
      </w:r>
      <w:r w:rsidR="00A26CBE">
        <w:rPr>
          <w:rFonts w:eastAsia="Times New Roman" w:cs="Times New Roman"/>
          <w:szCs w:val="24"/>
        </w:rPr>
        <w:instrText xml:space="preserve"> ADDIN EN.CITE &lt;EndNote&gt;&lt;Cite&gt;&lt;Author&gt;Robertson&lt;/Author&gt;&lt;Year&gt;2022&lt;/Year&gt;&lt;RecNum&gt;689&lt;/RecNum&gt;&lt;DisplayText&gt;[4]&lt;/DisplayText&gt;&lt;record&gt;&lt;rec-number&gt;689&lt;/rec-number&gt;&lt;foreign-keys&gt;&lt;key app="EN" db-id="w9xrvp206rt2e2eaxd8xsxsmsdazfap2txs9" timestamp="1663186731" guid="7da48d69-d00e-47f9-a3b3-fea6a64b4a8b"&gt;689&lt;/key&gt;&lt;/foreign-keys&gt;&lt;ref-type name="Journal Article"&gt;17&lt;/ref-type&gt;&lt;contributors&gt;&lt;authors&gt;&lt;author&gt;Robertson, Sarah E&lt;/author&gt;&lt;author&gt;Steingrimsson, Jon A&lt;/author&gt;&lt;author&gt;Dahabreh, Issa J&lt;/author&gt;&lt;/authors&gt;&lt;/contributors&gt;&lt;titles&gt;&lt;title&gt;Using Numerical Methods to Design Simulations: Revisiting the Balancing Intercept&lt;/title&gt;&lt;secondary-title&gt;American Journal of Epidemiology&lt;/secondary-title&gt;&lt;/titles&gt;&lt;periodical&gt;&lt;full-title&gt;American Journal of Epidemiology&lt;/full-title&gt;&lt;/periodical&gt;&lt;pages&gt;1283-1289&lt;/pages&gt;&lt;volume&gt;191&lt;/volume&gt;&lt;number&gt;7&lt;/number&gt;&lt;dates&gt;&lt;year&gt;2022&lt;/year&gt;&lt;pub-dates&gt;&lt;date&gt;2022-06-27&lt;/date&gt;&lt;/pub-dates&gt;&lt;/dates&gt;&lt;publisher&gt;Oxford University Press (OUP)&lt;/publisher&gt;&lt;isbn&gt;0002-9262&lt;/isbn&gt;&lt;urls&gt;&lt;/urls&gt;&lt;electronic-resource-num&gt;10.1093/aje/kwab264&lt;/electronic-resource-num&gt;&lt;access-date&gt;2022-09-14T20:16:57&lt;/access-date&gt;&lt;/record&gt;&lt;/Cite&gt;&lt;/EndNote&gt;</w:instrText>
      </w:r>
      <w:r w:rsidR="00A26CBE">
        <w:rPr>
          <w:rFonts w:eastAsia="Times New Roman" w:cs="Times New Roman"/>
          <w:szCs w:val="24"/>
        </w:rPr>
        <w:fldChar w:fldCharType="separate"/>
      </w:r>
      <w:r w:rsidR="00A26CBE">
        <w:rPr>
          <w:rFonts w:eastAsia="Times New Roman" w:cs="Times New Roman"/>
          <w:noProof/>
          <w:szCs w:val="24"/>
        </w:rPr>
        <w:t>[4]</w:t>
      </w:r>
      <w:r w:rsidR="00A26CBE">
        <w:rPr>
          <w:rFonts w:eastAsia="Times New Roman" w:cs="Times New Roman"/>
          <w:szCs w:val="24"/>
        </w:rPr>
        <w:fldChar w:fldCharType="end"/>
      </w:r>
      <w:r w:rsidR="00314A7F">
        <w:rPr>
          <w:rFonts w:eastAsia="Times New Roman" w:cs="Times New Roman"/>
          <w:szCs w:val="24"/>
        </w:rPr>
        <w:t>.</w:t>
      </w:r>
      <w:r w:rsidR="021BF7E7" w:rsidRPr="0E9CF50C">
        <w:rPr>
          <w:rFonts w:eastAsia="Times New Roman" w:cs="Times New Roman"/>
          <w:szCs w:val="24"/>
        </w:rPr>
        <w:t xml:space="preserve"> </w:t>
      </w:r>
    </w:p>
    <w:p w14:paraId="56BDD4A3" w14:textId="3CFED2D8" w:rsidR="002763AC" w:rsidRDefault="000F18DB" w:rsidP="008D76C3">
      <w:pPr>
        <w:pStyle w:val="Heading1"/>
      </w:pPr>
      <w:r>
        <w:t>CONNECTING SIMULATION TO REGRESSION FUNDAMENTALS</w:t>
      </w:r>
    </w:p>
    <w:p w14:paraId="54435958" w14:textId="6F07EAD3" w:rsidR="00E11FE7" w:rsidRDefault="005B1623" w:rsidP="00D04A47">
      <w:pPr>
        <w:ind w:firstLine="720"/>
        <w:rPr>
          <w:highlight w:val="yellow"/>
        </w:rPr>
      </w:pPr>
      <w:r>
        <w:t>Complex</w:t>
      </w:r>
      <w:r w:rsidR="001C6C9A">
        <w:t xml:space="preserve"> simulation design</w:t>
      </w:r>
      <w:r>
        <w:t>s</w:t>
      </w:r>
      <w:r w:rsidR="001C6C9A">
        <w:t xml:space="preserve"> require specifying a </w:t>
      </w:r>
      <w:r w:rsidR="00445CAF">
        <w:t>data-generating</w:t>
      </w:r>
      <w:r w:rsidR="001C6C9A">
        <w:t xml:space="preserve"> </w:t>
      </w:r>
      <w:r w:rsidR="00445CAF">
        <w:t>model</w:t>
      </w:r>
      <w:r w:rsidR="002218F3">
        <w:t xml:space="preserve"> carefully</w:t>
      </w:r>
      <w:r w:rsidR="00445CAF">
        <w:t xml:space="preserve">, </w:t>
      </w:r>
      <w:r w:rsidR="00DD1632">
        <w:t xml:space="preserve"> </w:t>
      </w:r>
      <w:r w:rsidR="00927267">
        <w:t xml:space="preserve">normally </w:t>
      </w:r>
      <w:r w:rsidR="00DD1632">
        <w:t>written as a series of structural equations</w:t>
      </w:r>
      <w:r w:rsidR="00C31FDB">
        <w:t xml:space="preserve"> </w:t>
      </w:r>
      <w:r w:rsidR="00C31FDB">
        <w:fldChar w:fldCharType="begin"/>
      </w:r>
      <w:r w:rsidR="00C31FDB">
        <w:instrText xml:space="preserve"> ADDIN EN.CITE &lt;EndNote&gt;&lt;Cite&gt;&lt;Author&gt;Fox&lt;/Author&gt;&lt;Year&gt;2022&lt;/Year&gt;&lt;RecNum&gt;720&lt;/RecNum&gt;&lt;DisplayText&gt;[2]&lt;/DisplayText&gt;&lt;record&gt;&lt;rec-number&gt;720&lt;/rec-number&gt;&lt;foreign-keys&gt;&lt;key app="EN" db-id="w9xrvp206rt2e2eaxd8xsxsmsdazfap2txs9" timestamp="1669148326" guid="e545b6fb-1a9d-4b37-9865-fa1e160ad99d"&gt;720&lt;/key&gt;&lt;/foreign-keys&gt;&lt;ref-type name="Journal Article"&gt;17&lt;/ref-type&gt;&lt;contributors&gt;&lt;authors&gt;&lt;author&gt;Fox, M. P.&lt;/author&gt;&lt;author&gt;Nianogo, R.&lt;/author&gt;&lt;author&gt;Rudolph, J. E.&lt;/author&gt;&lt;author&gt;Howe, C. J.&lt;/author&gt;&lt;/authors&gt;&lt;/contributors&gt;&lt;titles&gt;&lt;title&gt;Illustrating How to Simulate Data From Directed Acyclic Graphs to Understand Epidemiologic Concepts&lt;/title&gt;&lt;secondary-title&gt;Am J Epidemiol&lt;/secondary-title&gt;&lt;/titles&gt;&lt;periodical&gt;&lt;full-title&gt;Am J Epidemiol&lt;/full-title&gt;&lt;/periodical&gt;&lt;pages&gt;1300-1306&lt;/pages&gt;&lt;volume&gt;191&lt;/volume&gt;&lt;number&gt;7&lt;/number&gt;&lt;keywords&gt;&lt;keyword&gt;Bias&lt;/keyword&gt;&lt;keyword&gt;Causality&lt;/keyword&gt;&lt;keyword&gt;*Confounding Factors, Epidemiologic&lt;/keyword&gt;&lt;keyword&gt;Data Interpretation, Statistical&lt;/keyword&gt;&lt;keyword&gt;Epidemiologic Methods&lt;/keyword&gt;&lt;keyword&gt;Humans&lt;/keyword&gt;&lt;keyword&gt;data-generating mechanisms&lt;/keyword&gt;&lt;keyword&gt;directed acyclic graphs&lt;/keyword&gt;&lt;keyword&gt;simulation&lt;/keyword&gt;&lt;keyword&gt;teaching&lt;/keyword&gt;&lt;/keywords&gt;&lt;dates&gt;&lt;year&gt;2022&lt;/year&gt;&lt;pub-dates&gt;&lt;date&gt;Jun 27&lt;/date&gt;&lt;/pub-dates&gt;&lt;/dates&gt;&lt;isbn&gt;0002-9262&lt;/isbn&gt;&lt;accession-num&gt;35259232&lt;/accession-num&gt;&lt;urls&gt;&lt;/urls&gt;&lt;electronic-resource-num&gt;10.1093/aje/kwac041&lt;/electronic-resource-num&gt;&lt;remote-database-provider&gt;NLM&lt;/remote-database-provider&gt;&lt;language&gt;eng&lt;/language&gt;&lt;/record&gt;&lt;/Cite&gt;&lt;/EndNote&gt;</w:instrText>
      </w:r>
      <w:r w:rsidR="00C31FDB">
        <w:fldChar w:fldCharType="separate"/>
      </w:r>
      <w:r w:rsidR="00C31FDB">
        <w:rPr>
          <w:noProof/>
        </w:rPr>
        <w:t>[2]</w:t>
      </w:r>
      <w:r w:rsidR="00C31FDB">
        <w:fldChar w:fldCharType="end"/>
      </w:r>
      <w:r w:rsidR="00DD1632">
        <w:t xml:space="preserve">. For </w:t>
      </w:r>
      <w:r w:rsidR="00180429">
        <w:t>simplicity</w:t>
      </w:r>
      <w:r w:rsidR="00DD1632">
        <w:t xml:space="preserve">, those </w:t>
      </w:r>
      <w:r w:rsidR="00701D4C">
        <w:t>equations</w:t>
      </w:r>
      <w:r w:rsidR="00701D4C">
        <w:t xml:space="preserve"> </w:t>
      </w:r>
      <w:r w:rsidR="00D04A47">
        <w:t xml:space="preserve">are </w:t>
      </w:r>
      <w:r w:rsidR="00D04A47">
        <w:lastRenderedPageBreak/>
        <w:t xml:space="preserve">assumed to </w:t>
      </w:r>
      <w:r w:rsidR="00DD1632">
        <w:t>follow</w:t>
      </w:r>
      <w:r w:rsidR="003960CA">
        <w:t xml:space="preserve"> some parametric forms</w:t>
      </w:r>
      <w:r w:rsidR="008D76C3">
        <w:t xml:space="preserve"> and</w:t>
      </w:r>
      <w:r w:rsidR="00C45174">
        <w:t xml:space="preserve"> </w:t>
      </w:r>
      <w:r w:rsidR="006E7F1A">
        <w:t xml:space="preserve">are </w:t>
      </w:r>
      <w:r w:rsidR="00C45174">
        <w:t xml:space="preserve">often </w:t>
      </w:r>
      <w:r w:rsidR="00370C36">
        <w:t xml:space="preserve">expressed </w:t>
      </w:r>
      <w:r w:rsidR="008A3AE9">
        <w:t xml:space="preserve">as </w:t>
      </w:r>
      <w:r w:rsidR="00C45174">
        <w:t>a</w:t>
      </w:r>
      <w:r w:rsidR="00370C36">
        <w:t xml:space="preserve"> generalized linear </w:t>
      </w:r>
      <w:r w:rsidR="00EF0118">
        <w:t>model</w:t>
      </w:r>
      <w:r w:rsidR="00C45174">
        <w:t xml:space="preserve"> (GLM)</w:t>
      </w:r>
      <w:r w:rsidR="00DD1632">
        <w:t xml:space="preserve">. </w:t>
      </w:r>
      <w:r w:rsidR="00CD6A69" w:rsidRPr="003571C2">
        <w:t xml:space="preserve">Hence, </w:t>
      </w:r>
      <w:r w:rsidR="00E11FE7" w:rsidRPr="003571C2">
        <w:t xml:space="preserve">familiarizing </w:t>
      </w:r>
      <w:r w:rsidR="00683EFC" w:rsidRPr="003571C2">
        <w:t>with the concepts of GLM</w:t>
      </w:r>
      <w:r w:rsidR="00F46B5A" w:rsidRPr="003571C2">
        <w:t xml:space="preserve"> </w:t>
      </w:r>
      <w:r w:rsidR="00933166" w:rsidRPr="003571C2">
        <w:t xml:space="preserve">can address challenges when </w:t>
      </w:r>
      <w:r w:rsidR="003571C2">
        <w:t>deriving</w:t>
      </w:r>
      <w:r w:rsidR="00933166" w:rsidRPr="003571C2">
        <w:t xml:space="preserve"> the balancing intercept in more complex data-generating models.</w:t>
      </w:r>
    </w:p>
    <w:p w14:paraId="0F7F79FC" w14:textId="3D46C8E2" w:rsidR="00842DA9" w:rsidRDefault="00273150" w:rsidP="008D76C3">
      <w:pPr>
        <w:pStyle w:val="Heading2"/>
      </w:pPr>
      <w:r>
        <w:t>Outcome</w:t>
      </w:r>
      <w:r w:rsidR="00A817AD">
        <w:t xml:space="preserve"> and </w:t>
      </w:r>
      <w:proofErr w:type="spellStart"/>
      <w:r w:rsidR="00842DA9">
        <w:t>Estimand</w:t>
      </w:r>
      <w:proofErr w:type="spellEnd"/>
    </w:p>
    <w:p w14:paraId="1C9950B2" w14:textId="77777777" w:rsidR="00DB2069" w:rsidRDefault="00022335" w:rsidP="009759C4">
      <w:pPr>
        <w:ind w:firstLine="720"/>
      </w:pPr>
      <w:r>
        <w:t xml:space="preserve">Given the type of outcome, </w:t>
      </w:r>
      <w:r w:rsidR="00F7055F">
        <w:t xml:space="preserve">data are sampled from </w:t>
      </w:r>
      <w:r w:rsidR="007D3C12">
        <w:t>a distribution</w:t>
      </w:r>
      <w:r w:rsidR="00C44CB4">
        <w:t>, most commonly</w:t>
      </w:r>
      <w:r w:rsidR="00FF5058">
        <w:t xml:space="preserve"> Gaussian</w:t>
      </w:r>
      <w:r w:rsidR="00C44CB4">
        <w:t xml:space="preserve"> distribution for continuous outcomes, Bernoulli distribution for binary outcomes, </w:t>
      </w:r>
      <w:r w:rsidR="00FF5058">
        <w:t xml:space="preserve">and </w:t>
      </w:r>
      <w:r w:rsidR="0065698B">
        <w:t xml:space="preserve">Weibull distribution for survival time. </w:t>
      </w:r>
      <w:r w:rsidR="00152D15">
        <w:t xml:space="preserve">In addition, </w:t>
      </w:r>
      <w:r w:rsidR="7A12DF08">
        <w:t>a link function</w:t>
      </w:r>
      <w:r w:rsidR="0A38374D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 w:rsidR="76C8CDCF">
        <w:t>,</w:t>
      </w:r>
      <w:r w:rsidR="7A12DF08">
        <w:t xml:space="preserve"> </w:t>
      </w:r>
      <w:r w:rsidR="00867CF3">
        <w:t>that</w:t>
      </w:r>
      <w:r w:rsidR="7A12DF08">
        <w:t xml:space="preserve"> describe</w:t>
      </w:r>
      <w:r w:rsidR="00867CF3">
        <w:t>s</w:t>
      </w:r>
      <w:r w:rsidR="7A12DF08">
        <w:t xml:space="preserve"> </w:t>
      </w:r>
      <w:r w:rsidR="6D15DAF4">
        <w:t xml:space="preserve">the expected </w:t>
      </w:r>
      <w:r w:rsidR="7A12DF08">
        <w:t>mathematical relationship between the exposure and the mean of the outcome</w:t>
      </w:r>
      <w:r w:rsidR="00205915">
        <w:t xml:space="preserve"> is </w:t>
      </w:r>
      <w:r w:rsidR="00F56AB7">
        <w:t>specified</w:t>
      </w:r>
      <w:r w:rsidR="00A23D7E">
        <w:t xml:space="preserve"> </w:t>
      </w:r>
      <w:r w:rsidR="47EA21B2">
        <w:t>in the simulation design</w:t>
      </w:r>
      <w:r w:rsidR="7A12DF08">
        <w:t xml:space="preserve">. </w:t>
      </w:r>
      <w:r w:rsidR="0465EF62">
        <w:t xml:space="preserve">The choice of the link function is highly relevant to the type of outcome and </w:t>
      </w:r>
      <w:r w:rsidR="5DED5A99">
        <w:t xml:space="preserve">dictated by </w:t>
      </w:r>
      <w:r w:rsidR="0465EF62">
        <w:t xml:space="preserve">the </w:t>
      </w:r>
      <w:proofErr w:type="spellStart"/>
      <w:r w:rsidR="0465EF62">
        <w:t>estimand</w:t>
      </w:r>
      <w:proofErr w:type="spellEnd"/>
      <w:r w:rsidR="0465EF62">
        <w:t xml:space="preserve"> of interest. </w:t>
      </w:r>
      <w:r w:rsidR="00D522C3">
        <w:t xml:space="preserve">For example, we can simulate </w:t>
      </w:r>
      <w:r w:rsidR="00032A01">
        <w:t>a</w:t>
      </w:r>
      <w:r w:rsidR="00716D35">
        <w:t xml:space="preserve"> binary outcome using </w:t>
      </w:r>
      <w:r w:rsidR="00D522C3">
        <w:t xml:space="preserve">a </w:t>
      </w:r>
      <w:r w:rsidR="00716D35" w:rsidRPr="00716D35">
        <w:t>logarithmic</w:t>
      </w:r>
      <w:r w:rsidR="00BB4BE4">
        <w:t xml:space="preserve"> (log)</w:t>
      </w:r>
      <w:r w:rsidR="00716D35" w:rsidRPr="00716D35">
        <w:t xml:space="preserve"> function</w:t>
      </w:r>
      <w:r w:rsidR="00716D35" w:rsidRPr="00716D35" w:rsidDel="00716D35">
        <w:t xml:space="preserve"> </w:t>
      </w:r>
      <w:r w:rsidR="00D522C3">
        <w:t xml:space="preserve">to study the </w:t>
      </w:r>
      <w:r w:rsidR="00716D35">
        <w:t>risk ratio</w:t>
      </w:r>
      <w:r w:rsidR="00D522C3">
        <w:t xml:space="preserve"> (</w:t>
      </w:r>
      <w:proofErr w:type="spellStart"/>
      <w:r w:rsidR="00D522C3">
        <w:t>estimand</w:t>
      </w:r>
      <w:proofErr w:type="spellEnd"/>
      <w:r w:rsidR="00D522C3">
        <w:t>)</w:t>
      </w:r>
      <w:r w:rsidR="00F619E0">
        <w:t>,</w:t>
      </w:r>
      <w:r w:rsidR="00D522C3">
        <w:t xml:space="preserve"> a logit function to study the odds ratio</w:t>
      </w:r>
      <w:r w:rsidR="00F619E0">
        <w:t xml:space="preserve">, </w:t>
      </w:r>
      <w:r w:rsidR="00A309A4">
        <w:t>or a identify function to study the risk difference</w:t>
      </w:r>
      <w:r w:rsidR="00D522C3">
        <w:t>.</w:t>
      </w:r>
      <w:r w:rsidR="006E7F1A">
        <w:t xml:space="preserve"> </w:t>
      </w:r>
    </w:p>
    <w:p w14:paraId="544547A4" w14:textId="12FEC410" w:rsidR="00E82324" w:rsidRDefault="00840444" w:rsidP="009759C4">
      <w:pPr>
        <w:ind w:firstLine="720"/>
      </w:pPr>
      <w:r>
        <w:t>Different</w:t>
      </w:r>
      <w:r w:rsidR="006E7F1A">
        <w:t xml:space="preserve"> </w:t>
      </w:r>
      <w:r w:rsidR="009E22D4">
        <w:t>choice</w:t>
      </w:r>
      <w:r w:rsidR="00FD69B4">
        <w:t>s</w:t>
      </w:r>
      <w:r w:rsidR="009E22D4">
        <w:t xml:space="preserve"> of</w:t>
      </w:r>
      <w:r w:rsidR="0043328C">
        <w:t xml:space="preserve"> the</w:t>
      </w:r>
      <w:r w:rsidR="009E22D4">
        <w:t xml:space="preserve"> link function</w:t>
      </w:r>
      <w:r w:rsidR="0043328C">
        <w:t xml:space="preserve"> </w:t>
      </w:r>
      <w:proofErr w:type="gramStart"/>
      <w:r w:rsidR="00885084">
        <w:t>lead</w:t>
      </w:r>
      <w:proofErr w:type="gramEnd"/>
      <w:r w:rsidR="00885084">
        <w:t xml:space="preserve"> to different complexit</w:t>
      </w:r>
      <w:r w:rsidR="004149DD">
        <w:t xml:space="preserve">ies to </w:t>
      </w:r>
      <w:r w:rsidR="00885084">
        <w:t>deriv</w:t>
      </w:r>
      <w:r w:rsidR="004149DD">
        <w:t>e</w:t>
      </w:r>
      <w:r w:rsidR="00885084">
        <w:t xml:space="preserve"> the balancing intercept, with a linear function </w:t>
      </w:r>
      <w:r w:rsidR="00DE3267">
        <w:t xml:space="preserve">being </w:t>
      </w:r>
      <w:r w:rsidR="009659BC">
        <w:t xml:space="preserve">the easiest to </w:t>
      </w:r>
      <w:r w:rsidR="009759C4">
        <w:t>calculate (see Equation (1))</w:t>
      </w:r>
      <w:r w:rsidR="009659BC">
        <w:t xml:space="preserve">. </w:t>
      </w:r>
      <w:del w:id="1" w:author="Boyi Guo" w:date="2023-05-22T13:09:00Z">
        <w:r w:rsidR="29E6937C" w:rsidDel="009759C4">
          <w:delText xml:space="preserve"> </w:delText>
        </w:r>
      </w:del>
      <w:r w:rsidR="29E6937C">
        <w:t>When the link function is nonlinear</w:t>
      </w:r>
      <w:r w:rsidR="03F5DA59">
        <w:t xml:space="preserve">, </w:t>
      </w:r>
      <w:proofErr w:type="gramStart"/>
      <w:r w:rsidR="00F06EC1">
        <w:t>e.g.</w:t>
      </w:r>
      <w:proofErr w:type="gramEnd"/>
      <w:r w:rsidR="03F5DA59">
        <w:t xml:space="preserve"> log function</w:t>
      </w:r>
      <w:r w:rsidR="29E6937C">
        <w:t xml:space="preserve">, </w:t>
      </w:r>
      <w:r w:rsidR="1EA59AAA">
        <w:t>t</w:t>
      </w:r>
      <w:r w:rsidR="29E6937C" w:rsidRPr="6949F51C">
        <w:rPr>
          <w:rFonts w:eastAsia="Times New Roman" w:cs="Times New Roman"/>
          <w:szCs w:val="24"/>
        </w:rPr>
        <w:t>he equality between the expectation of a link function and the link function of an expectation</w:t>
      </w:r>
      <w:r w:rsidR="1318E93D" w:rsidRPr="6949F51C">
        <w:rPr>
          <w:rFonts w:eastAsia="Times New Roman" w:cs="Times New Roman"/>
          <w:szCs w:val="24"/>
        </w:rPr>
        <w:t xml:space="preserve"> </w:t>
      </w:r>
      <w:r w:rsidR="007E309A">
        <w:rPr>
          <w:rFonts w:eastAsia="Times New Roman" w:cs="Times New Roman"/>
          <w:szCs w:val="24"/>
        </w:rPr>
        <w:t>no longer</w:t>
      </w:r>
      <w:r w:rsidR="007E309A" w:rsidRPr="6949F51C">
        <w:rPr>
          <w:rFonts w:eastAsia="Times New Roman" w:cs="Times New Roman"/>
          <w:szCs w:val="24"/>
        </w:rPr>
        <w:t xml:space="preserve"> </w:t>
      </w:r>
      <w:r w:rsidR="1318E93D" w:rsidRPr="6949F51C">
        <w:rPr>
          <w:rFonts w:eastAsia="Times New Roman" w:cs="Times New Roman"/>
          <w:szCs w:val="24"/>
        </w:rPr>
        <w:t>hold</w:t>
      </w:r>
      <w:r w:rsidR="007E309A">
        <w:rPr>
          <w:rFonts w:eastAsia="Times New Roman" w:cs="Times New Roman"/>
          <w:szCs w:val="24"/>
        </w:rPr>
        <w:t>s</w:t>
      </w:r>
      <w:r w:rsidR="4151436D" w:rsidRPr="6949F51C">
        <w:rPr>
          <w:rFonts w:eastAsia="Times New Roman" w:cs="Times New Roman"/>
          <w:szCs w:val="24"/>
        </w:rP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 ≠f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="00A23D7E">
        <w:rPr>
          <w:rFonts w:eastAsia="Times New Roman" w:cs="Times New Roman"/>
          <w:szCs w:val="24"/>
        </w:rPr>
        <w:t>,</w:t>
      </w:r>
      <w:r w:rsidR="007A6FC3">
        <w:rPr>
          <w:rFonts w:eastAsia="Times New Roman" w:cs="Times New Roman"/>
          <w:szCs w:val="24"/>
        </w:rPr>
        <w:t xml:space="preserve"> as shown in </w:t>
      </w:r>
      <w:commentRangeStart w:id="2"/>
      <w:proofErr w:type="spellStart"/>
      <w:r w:rsidR="007A6FC3">
        <w:rPr>
          <w:rFonts w:eastAsia="Times New Roman" w:cs="Times New Roman"/>
          <w:szCs w:val="24"/>
        </w:rPr>
        <w:t>Jensens</w:t>
      </w:r>
      <w:proofErr w:type="spellEnd"/>
      <w:r w:rsidR="007A6FC3">
        <w:rPr>
          <w:rFonts w:eastAsia="Times New Roman" w:cs="Times New Roman"/>
          <w:szCs w:val="24"/>
        </w:rPr>
        <w:t xml:space="preserve">’ </w:t>
      </w:r>
      <w:r w:rsidR="00681152">
        <w:rPr>
          <w:rFonts w:eastAsia="Times New Roman" w:cs="Times New Roman"/>
          <w:szCs w:val="24"/>
        </w:rPr>
        <w:t>inequality</w:t>
      </w:r>
      <w:commentRangeEnd w:id="2"/>
      <w:r w:rsidR="00273150">
        <w:rPr>
          <w:rStyle w:val="CommentReference"/>
        </w:rPr>
        <w:commentReference w:id="2"/>
      </w:r>
      <w:r w:rsidR="00912D57">
        <w:rPr>
          <w:rFonts w:eastAsia="Times New Roman" w:cs="Times New Roman"/>
          <w:szCs w:val="24"/>
        </w:rPr>
        <w:t>.</w:t>
      </w:r>
      <w:r w:rsidR="008B5F32">
        <w:rPr>
          <w:rFonts w:eastAsia="Times New Roman" w:cs="Times New Roman"/>
          <w:szCs w:val="24"/>
        </w:rPr>
        <w:t xml:space="preserve"> </w:t>
      </w:r>
      <w:r w:rsidR="00912D57">
        <w:rPr>
          <w:rFonts w:eastAsia="Times New Roman" w:cs="Times New Roman"/>
          <w:szCs w:val="24"/>
        </w:rPr>
        <w:t>Consequently</w:t>
      </w:r>
      <w:r w:rsidR="795B46EA" w:rsidRPr="6949F51C">
        <w:rPr>
          <w:rFonts w:eastAsia="Times New Roman" w:cs="Times New Roman"/>
          <w:szCs w:val="24"/>
        </w:rPr>
        <w:t xml:space="preserve">, </w:t>
      </w:r>
      <w:r w:rsidR="68BD9744">
        <w:t xml:space="preserve">Equation </w:t>
      </w:r>
      <w:r w:rsidR="00445CAF">
        <w:t>(</w:t>
      </w:r>
      <w:r w:rsidR="68BD9744">
        <w:t>1</w:t>
      </w:r>
      <w:r w:rsidR="00445CAF">
        <w:t>)</w:t>
      </w:r>
      <w:r w:rsidR="68BD9744">
        <w:t xml:space="preserve"> </w:t>
      </w:r>
      <w:r w:rsidR="020CA99A">
        <w:t>does</w:t>
      </w:r>
      <w:r w:rsidR="0489B8B3">
        <w:t xml:space="preserve"> not </w:t>
      </w:r>
      <w:r w:rsidR="00A23D7E">
        <w:t>hold</w:t>
      </w:r>
      <w:r w:rsidR="00F01D6A">
        <w:t xml:space="preserve"> for non-linear link functions</w:t>
      </w:r>
      <w:r w:rsidR="7AA91889">
        <w:t>.</w:t>
      </w:r>
      <w:r w:rsidR="00CC64E0">
        <w:t xml:space="preserve"> </w:t>
      </w:r>
      <w:r w:rsidR="00E82324">
        <w:t>See</w:t>
      </w:r>
      <w:r w:rsidR="7AA91889">
        <w:t xml:space="preserve"> the </w:t>
      </w:r>
      <w:hyperlink r:id="rId14" w:history="1">
        <w:r w:rsidR="322F604C" w:rsidRPr="6949F51C">
          <w:rPr>
            <w:rStyle w:val="Hyperlink"/>
          </w:rPr>
          <w:t>Supporting Information</w:t>
        </w:r>
      </w:hyperlink>
      <w:r w:rsidR="322F604C">
        <w:t xml:space="preserve"> </w:t>
      </w:r>
      <w:r w:rsidR="70D4457D">
        <w:t xml:space="preserve">for </w:t>
      </w:r>
      <w:r w:rsidR="1452837E">
        <w:t xml:space="preserve">the </w:t>
      </w:r>
      <w:r w:rsidR="5234E135">
        <w:t>complete</w:t>
      </w:r>
      <w:r w:rsidR="1452837E">
        <w:t xml:space="preserve"> </w:t>
      </w:r>
      <w:r w:rsidR="322F604C">
        <w:t>math</w:t>
      </w:r>
      <w:r w:rsidR="47377D65">
        <w:t>em</w:t>
      </w:r>
      <w:r w:rsidR="322F604C">
        <w:t xml:space="preserve">atical </w:t>
      </w:r>
      <w:r w:rsidR="09175934">
        <w:t>reasoning</w:t>
      </w:r>
      <w:r w:rsidR="322F604C">
        <w:t>.</w:t>
      </w:r>
      <w:r w:rsidR="067D91F2">
        <w:t xml:space="preserve"> </w:t>
      </w:r>
    </w:p>
    <w:p w14:paraId="510707CD" w14:textId="349C4529" w:rsidR="00D522C3" w:rsidRDefault="00153924" w:rsidP="006E7F1A">
      <w:pPr>
        <w:ind w:firstLine="720"/>
      </w:pPr>
      <w:r>
        <w:t>I</w:t>
      </w:r>
      <w:r w:rsidR="0666ABDB">
        <w:t>s it possible to derive a closed-form equation for non-</w:t>
      </w:r>
      <w:r w:rsidR="6A902B2F">
        <w:t>linear link function</w:t>
      </w:r>
      <w:r w:rsidR="00FF5F2D">
        <w:t>s</w:t>
      </w:r>
      <w:r w:rsidR="6A902B2F">
        <w:t xml:space="preserve">? Yes, but only for </w:t>
      </w:r>
      <w:r w:rsidR="007A0252">
        <w:t xml:space="preserve">a </w:t>
      </w:r>
      <w:r w:rsidR="6A902B2F">
        <w:t xml:space="preserve">limited </w:t>
      </w:r>
      <w:r w:rsidR="0BC539CC">
        <w:t xml:space="preserve">number of </w:t>
      </w:r>
      <w:r w:rsidR="6A902B2F">
        <w:t>link function</w:t>
      </w:r>
      <w:r w:rsidR="02014F0C">
        <w:t>s</w:t>
      </w:r>
      <w:r w:rsidR="6A902B2F">
        <w:t>.</w:t>
      </w:r>
      <w:r w:rsidR="002B484D">
        <w:t xml:space="preserve"> </w:t>
      </w:r>
      <w:r w:rsidR="00BB4BE4">
        <w:t>When applying a log link function</w:t>
      </w:r>
      <w:r w:rsidR="003E6B0B">
        <w:t xml:space="preserve">, the balancing intercept </w:t>
      </w:r>
      <w:r w:rsidR="008E4B3F">
        <w:t>is</w:t>
      </w:r>
      <w:r w:rsidR="003E6B0B">
        <w:t xml:space="preserve"> calculated </w:t>
      </w:r>
      <w:r w:rsidR="002D7A83">
        <w:t>(</w:t>
      </w:r>
      <w:r w:rsidR="00D03DFD">
        <w:t>derivation</w:t>
      </w:r>
      <w:r w:rsidR="0090415E">
        <w:t>s</w:t>
      </w:r>
      <w:r w:rsidR="00D03DFD">
        <w:t xml:space="preserve"> </w:t>
      </w:r>
      <w:r w:rsidR="002D7A83">
        <w:t xml:space="preserve">shown in </w:t>
      </w:r>
      <w:hyperlink r:id="rId15" w:history="1">
        <w:r w:rsidR="00681152" w:rsidRPr="6949F51C">
          <w:rPr>
            <w:rStyle w:val="Hyperlink"/>
          </w:rPr>
          <w:t>Supporting Information</w:t>
        </w:r>
      </w:hyperlink>
      <w:r w:rsidR="002D7A83">
        <w:t xml:space="preserve">) </w:t>
      </w:r>
      <w:r w:rsidR="003E6B0B">
        <w:t>via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496"/>
      </w:tblGrid>
      <w:tr w:rsidR="00811A7D" w14:paraId="4AE424BB" w14:textId="77777777" w:rsidTr="00AD1351">
        <w:tc>
          <w:tcPr>
            <w:tcW w:w="8995" w:type="dxa"/>
          </w:tcPr>
          <w:p w14:paraId="14EFD23A" w14:textId="7111B308" w:rsidR="00811A7D" w:rsidRDefault="00811A7D" w:rsidP="00AD135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 - 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oMath>
            <w:r>
              <w:t>.</w:t>
            </w:r>
          </w:p>
        </w:tc>
        <w:tc>
          <w:tcPr>
            <w:tcW w:w="355" w:type="dxa"/>
          </w:tcPr>
          <w:p w14:paraId="4F60AD46" w14:textId="6ACC3A86" w:rsidR="00811A7D" w:rsidRPr="00811A7D" w:rsidRDefault="00811A7D" w:rsidP="00AD1351">
            <w:pPr>
              <w:pStyle w:val="Caption"/>
              <w:jc w:val="right"/>
              <w:rPr>
                <w:i w:val="0"/>
                <w:iCs w:val="0"/>
                <w:color w:val="auto"/>
                <w:sz w:val="24"/>
                <w:szCs w:val="22"/>
              </w:rPr>
            </w:pP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t>(</w:t>
            </w:r>
            <w:r>
              <w:rPr>
                <w:i w:val="0"/>
                <w:iCs w:val="0"/>
                <w:color w:val="auto"/>
                <w:sz w:val="24"/>
                <w:szCs w:val="22"/>
              </w:rPr>
              <w:t>2</w:t>
            </w: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t>)</w:t>
            </w:r>
          </w:p>
        </w:tc>
      </w:tr>
    </w:tbl>
    <w:p w14:paraId="78F83D35" w14:textId="1C77E1E7" w:rsidR="00D522C3" w:rsidRDefault="00F06EC1" w:rsidP="7F9E1099">
      <w:r>
        <w:t>In contrast, the</w:t>
      </w:r>
      <w:r w:rsidR="0B3CB5CC">
        <w:t xml:space="preserve"> logit function,</w:t>
      </w:r>
      <w:r>
        <w:t xml:space="preserve"> </w:t>
      </w:r>
      <w:r w:rsidR="00D85AA6">
        <w:t xml:space="preserve">another </w:t>
      </w:r>
      <w:r>
        <w:t>popular link function in simulation</w:t>
      </w:r>
      <w:r w:rsidR="00D267FB">
        <w:t xml:space="preserve"> designs</w:t>
      </w:r>
      <w:r>
        <w:t>,</w:t>
      </w:r>
      <w:r w:rsidR="0B3CB5CC">
        <w:t xml:space="preserve"> does not have a tractable solutio</w:t>
      </w:r>
      <w:r w:rsidR="5099E046">
        <w:t>n.</w:t>
      </w:r>
      <w:r w:rsidR="005C0331">
        <w:t xml:space="preserve"> </w:t>
      </w:r>
      <w:r w:rsidR="73576B1A">
        <w:t>H</w:t>
      </w:r>
      <w:r w:rsidR="5023A328">
        <w:t xml:space="preserve">ence, we recommend </w:t>
      </w:r>
      <w:r w:rsidR="00F15A44">
        <w:t>us</w:t>
      </w:r>
      <w:r w:rsidR="00B663FF">
        <w:t>ing</w:t>
      </w:r>
      <w:r w:rsidR="00F15A44">
        <w:t xml:space="preserve"> </w:t>
      </w:r>
      <w:r w:rsidR="5023A328">
        <w:t xml:space="preserve">numeric approximation </w:t>
      </w:r>
      <w:r w:rsidR="005C0331">
        <w:t>approaches</w:t>
      </w:r>
      <w:r w:rsidR="00F15A44">
        <w:t xml:space="preserve">, </w:t>
      </w:r>
      <w:r w:rsidR="00E72FC1">
        <w:t xml:space="preserve">discussed in </w:t>
      </w:r>
      <w:r w:rsidR="5023A328">
        <w:t>Robertson</w:t>
      </w:r>
      <w:r w:rsidR="006A64A7">
        <w:t xml:space="preserve"> et al.</w:t>
      </w:r>
      <w:r w:rsidR="00A62B18">
        <w:t xml:space="preserve"> [</w:t>
      </w:r>
      <w:r w:rsidR="00A62B18">
        <w:rPr>
          <w:noProof/>
        </w:rPr>
        <w:t>4</w:t>
      </w:r>
      <w:r w:rsidR="00A62B18">
        <w:t xml:space="preserve">] </w:t>
      </w:r>
      <w:r w:rsidR="5023A328">
        <w:t xml:space="preserve">and </w:t>
      </w:r>
      <w:proofErr w:type="spellStart"/>
      <w:r w:rsidR="5023A328">
        <w:t>Zivich</w:t>
      </w:r>
      <w:proofErr w:type="spellEnd"/>
      <w:r w:rsidR="5023A328">
        <w:t xml:space="preserve"> and Ross </w:t>
      </w:r>
      <w:r w:rsidR="00D522C3">
        <w:fldChar w:fldCharType="begin">
          <w:fldData xml:space="preserve">PEVuZE5vdGU+PENpdGU+PEF1dGhvcj5Sb2JlcnRzb248L0F1dGhvcj48WWVhcj4yMDIyPC9ZZWFy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</w:fldData>
        </w:fldChar>
      </w:r>
      <w:r w:rsidR="005542D5">
        <w:instrText xml:space="preserve"> ADDIN EN.CITE </w:instrText>
      </w:r>
      <w:r w:rsidR="005542D5">
        <w:fldChar w:fldCharType="begin">
          <w:fldData xml:space="preserve">PEVuZE5vdGU+PENpdGU+PEF1dGhvcj5Sb2JlcnRzb248L0F1dGhvcj48WWVhcj4yMDIyPC9ZZWFy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</w:fldData>
        </w:fldChar>
      </w:r>
      <w:r w:rsidR="005542D5">
        <w:instrText xml:space="preserve"> ADDIN EN.CITE.DATA </w:instrText>
      </w:r>
      <w:r w:rsidR="005542D5">
        <w:fldChar w:fldCharType="end"/>
      </w:r>
      <w:r w:rsidR="00D522C3">
        <w:fldChar w:fldCharType="separate"/>
      </w:r>
      <w:r w:rsidR="005542D5">
        <w:rPr>
          <w:noProof/>
        </w:rPr>
        <w:t>[5]</w:t>
      </w:r>
      <w:r w:rsidR="00D522C3">
        <w:fldChar w:fldCharType="end"/>
      </w:r>
      <w:r w:rsidR="00FA3910">
        <w:t>.</w:t>
      </w:r>
    </w:p>
    <w:p w14:paraId="3C33B998" w14:textId="5AA9C160" w:rsidR="00254267" w:rsidRDefault="00254267" w:rsidP="00EB6F63">
      <w:pPr>
        <w:pStyle w:val="Heading2"/>
      </w:pPr>
      <w:r>
        <w:t>Covariate</w:t>
      </w:r>
    </w:p>
    <w:p w14:paraId="6B5AC304" w14:textId="474406F1" w:rsidR="00346DB1" w:rsidRDefault="00CC7C29" w:rsidP="00EB6F63">
      <w:pPr>
        <w:ind w:firstLine="720"/>
      </w:pPr>
      <w:r>
        <w:t xml:space="preserve">Statistical </w:t>
      </w:r>
      <w:r w:rsidR="007A664A">
        <w:t>covariates</w:t>
      </w:r>
      <w:r w:rsidR="00792173">
        <w:t xml:space="preserve"> are </w:t>
      </w:r>
      <w:r>
        <w:t xml:space="preserve">one of the </w:t>
      </w:r>
      <w:r w:rsidR="007A664A">
        <w:t>most fundamental</w:t>
      </w:r>
      <w:r>
        <w:t xml:space="preserve"> concepts</w:t>
      </w:r>
      <w:r w:rsidR="00300D77">
        <w:t xml:space="preserve"> in</w:t>
      </w:r>
      <w:r w:rsidR="002040FA">
        <w:t xml:space="preserve"> data analysis</w:t>
      </w:r>
      <w:r w:rsidR="007F3768">
        <w:t>.</w:t>
      </w:r>
      <w:r w:rsidR="003A43AF">
        <w:t xml:space="preserve"> </w:t>
      </w:r>
      <w:r w:rsidR="00FE0DAA">
        <w:t xml:space="preserve">The covariates could be confounders that affect both the exposure and </w:t>
      </w:r>
      <w:r w:rsidR="00AA3B11">
        <w:t xml:space="preserve">the </w:t>
      </w:r>
      <w:r w:rsidR="00FE0DAA">
        <w:t>outcome</w:t>
      </w:r>
      <w:r w:rsidR="00AA3B11">
        <w:t>,</w:t>
      </w:r>
      <w:r w:rsidR="00FE0DAA">
        <w:t xml:space="preserve"> or mediators and effect measure modifiers that affect the outcome. </w:t>
      </w:r>
      <w:r w:rsidR="00F324B1">
        <w:t xml:space="preserve">When considered in </w:t>
      </w:r>
      <w:r w:rsidR="00273150">
        <w:t>simulation</w:t>
      </w:r>
      <w:r w:rsidR="00F324B1">
        <w:t xml:space="preserve"> designs</w:t>
      </w:r>
      <w:r w:rsidR="00E46C57">
        <w:t xml:space="preserve">, </w:t>
      </w:r>
      <w:r w:rsidR="00E43C5D">
        <w:t>the multivariate distribution of exposure and covariates</w:t>
      </w:r>
      <w:r w:rsidR="003B093D">
        <w:t xml:space="preserve"> </w:t>
      </w:r>
      <w:r w:rsidR="007212EB">
        <w:t xml:space="preserve">needs to be accounted </w:t>
      </w:r>
      <w:r w:rsidR="00EB6F63">
        <w:t xml:space="preserve">for </w:t>
      </w:r>
      <w:r w:rsidR="007212EB">
        <w:t xml:space="preserve">and </w:t>
      </w:r>
      <w:r w:rsidR="00EB6F63">
        <w:t xml:space="preserve">increase the complexity </w:t>
      </w:r>
      <w:r w:rsidR="00E8190E">
        <w:t>of</w:t>
      </w:r>
      <w:r w:rsidR="00EB11A3">
        <w:t xml:space="preserve"> </w:t>
      </w:r>
      <w:r w:rsidR="00D63D40">
        <w:t>the balancing intercept</w:t>
      </w:r>
      <w:r w:rsidR="00E8190E" w:rsidRPr="00E8190E">
        <w:t xml:space="preserve"> </w:t>
      </w:r>
      <w:r w:rsidR="00E8190E">
        <w:t>calculation</w:t>
      </w:r>
      <w:r w:rsidR="00D63D40">
        <w:t xml:space="preserve">. </w:t>
      </w:r>
    </w:p>
    <w:p w14:paraId="515DB4E9" w14:textId="3415F6C6" w:rsidR="00555598" w:rsidRDefault="00164412" w:rsidP="00346F10">
      <w:pPr>
        <w:ind w:firstLine="720"/>
      </w:pPr>
      <w:r>
        <w:t xml:space="preserve">When </w:t>
      </w:r>
      <w:r w:rsidR="00774654">
        <w:t>the variables</w:t>
      </w:r>
      <w:r w:rsidR="0098761D">
        <w:t xml:space="preserve">, both the exposure </w:t>
      </w:r>
      <m:oMath>
        <m:r>
          <w:rPr>
            <w:rFonts w:ascii="Cambria Math" w:hAnsi="Cambria Math"/>
          </w:rPr>
          <m:t>X</m:t>
        </m:r>
      </m:oMath>
      <w:r w:rsidR="00134B66">
        <w:t xml:space="preserve"> </w:t>
      </w:r>
      <w:r w:rsidR="0098761D">
        <w:t>and the covariates</w:t>
      </w:r>
      <w:r w:rsidR="00134B6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057B74">
        <w:t>,</w:t>
      </w:r>
      <w:r w:rsidR="00AE5F19">
        <w:t xml:space="preserve"> </w:t>
      </w:r>
      <w:r w:rsidR="00774654">
        <w:t xml:space="preserve">are pairwise independent, </w:t>
      </w:r>
      <w:r w:rsidR="00436F21">
        <w:t xml:space="preserve">the joint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X,Z</m:t>
            </m:r>
          </m:sub>
        </m:sSub>
      </m:oMath>
      <w:r w:rsidR="00FD4F4B">
        <w:t xml:space="preserve"> can be written as a function of </w:t>
      </w:r>
      <w:r w:rsidR="00CB41F8">
        <w:t>marginal means</w:t>
      </w:r>
      <w:r w:rsidR="00FD4F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D4F4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.</m:t>
        </m:r>
      </m:oMath>
      <w:r w:rsidR="00FD4F4B">
        <w:t xml:space="preserve"> </w:t>
      </w:r>
      <w:r w:rsidR="005403B0" w:rsidRPr="000E05E4">
        <w:t>For example,</w:t>
      </w:r>
      <w:r w:rsidR="00E129C0" w:rsidRPr="000E05E4">
        <w:t xml:space="preserve"> when applying to simulation designs with </w:t>
      </w:r>
      <w:r w:rsidR="000E05E4" w:rsidRPr="000E05E4">
        <w:t xml:space="preserve">the </w:t>
      </w:r>
      <w:r w:rsidR="00E129C0" w:rsidRPr="000E05E4">
        <w:t>log link function</w:t>
      </w:r>
      <w:r w:rsidR="00346F10" w:rsidRPr="000E05E4">
        <w:t>s</w:t>
      </w:r>
      <w:r w:rsidR="00E129C0" w:rsidRPr="000E05E4">
        <w:t xml:space="preserve">, </w:t>
      </w:r>
      <w:r w:rsidR="005F7D7D" w:rsidRPr="000E05E4">
        <w:t>Equation (2) extends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496"/>
      </w:tblGrid>
      <w:tr w:rsidR="00062213" w14:paraId="68B68D8D" w14:textId="77777777" w:rsidTr="00062213">
        <w:tc>
          <w:tcPr>
            <w:tcW w:w="8864" w:type="dxa"/>
          </w:tcPr>
          <w:p w14:paraId="66032987" w14:textId="620879A2" w:rsidR="00062213" w:rsidRDefault="00062213" w:rsidP="00AD135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X))- 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oMath>
            <w:r>
              <w:t>.</w:t>
            </w:r>
          </w:p>
        </w:tc>
        <w:tc>
          <w:tcPr>
            <w:tcW w:w="496" w:type="dxa"/>
          </w:tcPr>
          <w:p w14:paraId="225D19E1" w14:textId="178B3DC5" w:rsidR="00062213" w:rsidRPr="00811A7D" w:rsidRDefault="00062213" w:rsidP="00AD1351">
            <w:pPr>
              <w:pStyle w:val="Caption"/>
              <w:jc w:val="right"/>
              <w:rPr>
                <w:i w:val="0"/>
                <w:iCs w:val="0"/>
                <w:color w:val="auto"/>
                <w:sz w:val="24"/>
                <w:szCs w:val="22"/>
              </w:rPr>
            </w:pP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t>(</w:t>
            </w:r>
            <w:r>
              <w:rPr>
                <w:i w:val="0"/>
                <w:iCs w:val="0"/>
                <w:color w:val="auto"/>
                <w:sz w:val="24"/>
                <w:szCs w:val="22"/>
              </w:rPr>
              <w:t>3</w:t>
            </w:r>
            <w:r w:rsidRPr="00811A7D">
              <w:rPr>
                <w:i w:val="0"/>
                <w:iCs w:val="0"/>
                <w:color w:val="auto"/>
                <w:sz w:val="24"/>
                <w:szCs w:val="22"/>
              </w:rPr>
              <w:t>)</w:t>
            </w:r>
          </w:p>
        </w:tc>
      </w:tr>
    </w:tbl>
    <w:p w14:paraId="7265A844" w14:textId="28E0742A" w:rsidR="00BF2443" w:rsidRDefault="00F5259A" w:rsidP="00E36F47">
      <w:pPr>
        <w:rPr>
          <w:rFonts w:eastAsiaTheme="minorEastAsia"/>
        </w:rPr>
      </w:pPr>
      <w:r>
        <w:t>W</w:t>
      </w:r>
      <w:r w:rsidR="00EC30E8">
        <w:t xml:space="preserve">e can </w:t>
      </w:r>
      <w:r w:rsidR="004D678D">
        <w:t>simplify th</w:t>
      </w:r>
      <w:r w:rsidR="00A65717">
        <w:t>is</w:t>
      </w:r>
      <w:r w:rsidR="004D678D">
        <w:t xml:space="preserve"> calculation by </w:t>
      </w:r>
      <w:r w:rsidR="00EC30E8">
        <w:t>replac</w:t>
      </w:r>
      <w:r w:rsidR="000B6C9C">
        <w:t>in</w:t>
      </w:r>
      <w:r w:rsidR="004D678D">
        <w:t>g</w:t>
      </w:r>
      <w:r w:rsidR="00EC30E8">
        <w:t xml:space="preserve"> the expectation of</w:t>
      </w:r>
      <w:r w:rsidR="00446998">
        <w:t xml:space="preserve"> the</w:t>
      </w:r>
      <w:r w:rsidR="00EC30E8">
        <w:t xml:space="preserve"> exponential function,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</m:oMath>
      <w:r w:rsidR="00446998">
        <w:t>,</w:t>
      </w:r>
      <w:r w:rsidR="00EC30E8">
        <w:rPr>
          <w:rFonts w:eastAsiaTheme="minorEastAsia"/>
        </w:rPr>
        <w:t xml:space="preserve"> </w:t>
      </w:r>
      <w:r w:rsidR="00EC30E8">
        <w:t xml:space="preserve">with </w:t>
      </w:r>
      <w:r w:rsidR="00811A7D">
        <w:t>its</w:t>
      </w:r>
      <w:r w:rsidR="00EC30E8">
        <w:t xml:space="preserve"> moment generating function. </w:t>
      </w:r>
      <w:r>
        <w:t>For</w:t>
      </w:r>
      <w:r w:rsidR="00C15D9D">
        <w:t xml:space="preserve"> </w:t>
      </w:r>
      <w:r w:rsidR="00EC30E8">
        <w:t>example,</w:t>
      </w:r>
      <w:r w:rsidR="007C7EFF">
        <w:t xml:space="preserve"> </w:t>
      </w:r>
      <w:r w:rsidR="00C15D9D">
        <w:rPr>
          <w:rFonts w:eastAsiaTheme="minorEastAsia"/>
        </w:rPr>
        <w:t xml:space="preserve">the moment generating </w:t>
      </w:r>
      <w:r w:rsidR="00C15D9D">
        <w:rPr>
          <w:rFonts w:eastAsiaTheme="minorEastAsia"/>
        </w:rPr>
        <w:lastRenderedPageBreak/>
        <w:t xml:space="preserve">function </w:t>
      </w:r>
      <w:r w:rsidR="00C15D9D">
        <w:t>for</w:t>
      </w:r>
      <w:r w:rsidR="007C7EFF">
        <w:t xml:space="preserve"> normally distributed </w:t>
      </w:r>
      <m:oMath>
        <m:r>
          <w:rPr>
            <w:rFonts w:ascii="Cambria Math" w:hAnsi="Cambria Math"/>
          </w:rPr>
          <m:t>X</m:t>
        </m:r>
      </m:oMath>
      <w:r w:rsidR="007C7EFF">
        <w:rPr>
          <w:rFonts w:eastAsiaTheme="minorEastAsia"/>
        </w:rPr>
        <w:t xml:space="preserve"> with mean </w:t>
      </w:r>
      <m:oMath>
        <m:r>
          <w:rPr>
            <w:rFonts w:ascii="Cambria Math" w:eastAsiaTheme="minorEastAsia" w:hAnsi="Cambria Math"/>
          </w:rPr>
          <m:t>μ</m:t>
        </m:r>
      </m:oMath>
      <w:r w:rsidR="007C7EFF">
        <w:rPr>
          <w:rFonts w:eastAsiaTheme="minorEastAsia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15D9D">
        <w:rPr>
          <w:rFonts w:eastAsiaTheme="minorEastAsia"/>
        </w:rPr>
        <w:t xml:space="preserve"> </w:t>
      </w:r>
      <w:r w:rsidR="00826774">
        <w:rPr>
          <w:rFonts w:eastAsiaTheme="minorEastAsia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(μβ+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/2</m:t>
        </m:r>
        <m:r>
          <w:rPr>
            <w:rFonts w:ascii="Cambria Math" w:eastAsiaTheme="minorEastAsia" w:hAnsi="Cambria Math"/>
          </w:rPr>
          <m:t>)</m:t>
        </m:r>
      </m:oMath>
      <w:r w:rsidR="00826774">
        <w:rPr>
          <w:rFonts w:eastAsiaTheme="minorEastAsia"/>
        </w:rPr>
        <w:t>.</w:t>
      </w:r>
      <w:r w:rsidR="009E3E29">
        <w:rPr>
          <w:rFonts w:eastAsiaTheme="minorEastAsia"/>
        </w:rPr>
        <w:t xml:space="preserve"> </w:t>
      </w:r>
    </w:p>
    <w:p w14:paraId="6F44119D" w14:textId="46E837A5" w:rsidR="00D0784D" w:rsidRDefault="00011A0A" w:rsidP="000E05E4">
      <w:pPr>
        <w:ind w:firstLine="720"/>
      </w:pPr>
      <w:r>
        <w:rPr>
          <w:rFonts w:eastAsiaTheme="minorEastAsia"/>
        </w:rPr>
        <w:t xml:space="preserve">Confounding and </w:t>
      </w:r>
      <w:r w:rsidR="00B01386">
        <w:rPr>
          <w:rFonts w:eastAsiaTheme="minorEastAsia"/>
        </w:rPr>
        <w:t>effect</w:t>
      </w:r>
      <w:r w:rsidR="00BB1B11">
        <w:rPr>
          <w:rFonts w:eastAsiaTheme="minorEastAsia"/>
        </w:rPr>
        <w:t xml:space="preserve"> </w:t>
      </w:r>
      <w:r w:rsidR="0013771A">
        <w:rPr>
          <w:rFonts w:eastAsiaTheme="minorEastAsia"/>
        </w:rPr>
        <w:t xml:space="preserve">mediation </w:t>
      </w:r>
      <w:r w:rsidR="00BB1B11">
        <w:rPr>
          <w:rFonts w:eastAsiaTheme="minorEastAsia"/>
        </w:rPr>
        <w:t>set up hierarchical structures</w:t>
      </w:r>
      <w:r w:rsidR="003C4B16">
        <w:rPr>
          <w:rFonts w:eastAsiaTheme="minorEastAsia"/>
        </w:rPr>
        <w:t xml:space="preserve"> in the simulation of statistical covariates and </w:t>
      </w:r>
      <w:r w:rsidR="00E36DB7">
        <w:rPr>
          <w:rFonts w:eastAsiaTheme="minorEastAsia"/>
        </w:rPr>
        <w:t>undermine</w:t>
      </w:r>
      <w:r w:rsidR="003C4B16">
        <w:rPr>
          <w:rFonts w:eastAsiaTheme="minorEastAsia"/>
        </w:rPr>
        <w:t xml:space="preserve"> </w:t>
      </w:r>
      <w:r w:rsidR="00963FF9">
        <w:rPr>
          <w:rFonts w:eastAsiaTheme="minorEastAsia"/>
        </w:rPr>
        <w:t xml:space="preserve">the </w:t>
      </w:r>
      <w:r w:rsidR="00787DB3">
        <w:rPr>
          <w:rFonts w:eastAsiaTheme="minorEastAsia"/>
        </w:rPr>
        <w:t>pairwise</w:t>
      </w:r>
      <w:r w:rsidR="00DF0FB4">
        <w:rPr>
          <w:rFonts w:eastAsiaTheme="minorEastAsia"/>
        </w:rPr>
        <w:t xml:space="preserve"> independent assumption. </w:t>
      </w:r>
      <w:r w:rsidR="00787DB3">
        <w:rPr>
          <w:rFonts w:eastAsiaTheme="minorEastAsia"/>
        </w:rPr>
        <w:t xml:space="preserve">In addition, </w:t>
      </w:r>
      <w:r w:rsidR="00AD5315">
        <w:rPr>
          <w:rFonts w:eastAsiaTheme="minorEastAsia"/>
        </w:rPr>
        <w:t xml:space="preserve">not all distributions have </w:t>
      </w:r>
      <w:r w:rsidR="00273150">
        <w:rPr>
          <w:rFonts w:eastAsiaTheme="minorEastAsia" w:hint="eastAsia"/>
          <w:lang w:eastAsia="zh-CN"/>
        </w:rPr>
        <w:t>moment</w:t>
      </w:r>
      <w:r w:rsidR="00273150">
        <w:rPr>
          <w:rFonts w:eastAsiaTheme="minorEastAsia"/>
          <w:lang w:eastAsia="zh-CN"/>
        </w:rPr>
        <w:t xml:space="preserve"> </w:t>
      </w:r>
      <w:r w:rsidR="00273150">
        <w:rPr>
          <w:rFonts w:eastAsiaTheme="minorEastAsia" w:hint="eastAsia"/>
          <w:lang w:eastAsia="zh-CN"/>
        </w:rPr>
        <w:t>generatin</w:t>
      </w:r>
      <w:r w:rsidR="00273150">
        <w:rPr>
          <w:rFonts w:eastAsiaTheme="minorEastAsia"/>
          <w:lang w:eastAsia="zh-CN"/>
        </w:rPr>
        <w:t>g</w:t>
      </w:r>
      <w:r w:rsidR="009E3E29">
        <w:rPr>
          <w:rFonts w:eastAsiaTheme="minorEastAsia"/>
        </w:rPr>
        <w:t xml:space="preserve"> function</w:t>
      </w:r>
      <w:r w:rsidR="00464E5D">
        <w:rPr>
          <w:rFonts w:eastAsiaTheme="minorEastAsia"/>
        </w:rPr>
        <w:t>s</w:t>
      </w:r>
      <w:r w:rsidR="00A01760">
        <w:rPr>
          <w:rFonts w:eastAsiaTheme="minorEastAsia"/>
        </w:rPr>
        <w:t xml:space="preserve">, </w:t>
      </w:r>
      <w:proofErr w:type="gramStart"/>
      <w:r w:rsidR="00A01760">
        <w:rPr>
          <w:rFonts w:eastAsiaTheme="minorEastAsia"/>
        </w:rPr>
        <w:t>e.g.</w:t>
      </w:r>
      <w:proofErr w:type="gramEnd"/>
      <w:r w:rsidR="00A01760">
        <w:rPr>
          <w:rFonts w:eastAsiaTheme="minorEastAsia"/>
        </w:rPr>
        <w:t xml:space="preserve"> Cauchy distribution</w:t>
      </w:r>
      <w:r w:rsidR="009E3E29">
        <w:rPr>
          <w:rFonts w:eastAsiaTheme="minorEastAsia"/>
        </w:rPr>
        <w:t>. In these situations</w:t>
      </w:r>
      <w:r w:rsidR="009E3E29">
        <w:t xml:space="preserve">, we can apply the Monte Carlo technique to derive </w:t>
      </w:r>
      <m:oMath>
        <m:r>
          <w:rPr>
            <w:rFonts w:ascii="Cambria Math" w:hAnsi="Cambria Math"/>
          </w:rPr>
          <m:t>E(exp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).</m:t>
        </m:r>
      </m:oMath>
      <w:r w:rsidR="009E3E29">
        <w:t xml:space="preserve"> Specifically, one can sample the vector of variables with replacement for </w:t>
      </w:r>
      <w:proofErr w:type="gramStart"/>
      <w:r w:rsidR="009E3E29">
        <w:t>a large number of</w:t>
      </w:r>
      <w:proofErr w:type="gramEnd"/>
      <w:r w:rsidR="009E3E29">
        <w:t xml:space="preserve"> iterations (say 1000) and average the exponential function of the randomly sampled data.</w:t>
      </w:r>
    </w:p>
    <w:p w14:paraId="61A658D8" w14:textId="69BAE71E" w:rsidR="00254267" w:rsidRDefault="00254267" w:rsidP="00EA549C">
      <w:pPr>
        <w:pStyle w:val="Heading2"/>
      </w:pPr>
      <w:r>
        <w:t xml:space="preserve">Multinomial </w:t>
      </w:r>
      <w:r w:rsidR="00A95821">
        <w:t>covariates</w:t>
      </w:r>
      <w:r w:rsidR="00E27C00">
        <w:t xml:space="preserve"> and </w:t>
      </w:r>
      <w:r w:rsidR="000F75A0">
        <w:t>Cod</w:t>
      </w:r>
      <w:r w:rsidR="005535EC">
        <w:t>ing</w:t>
      </w:r>
      <w:r w:rsidR="000F75A0">
        <w:t xml:space="preserve"> Scheme</w:t>
      </w:r>
      <w:r w:rsidR="00B70119">
        <w:rPr>
          <w:rFonts w:hint="eastAsia"/>
          <w:lang w:eastAsia="zh-CN"/>
        </w:rPr>
        <w:t>s</w:t>
      </w:r>
    </w:p>
    <w:p w14:paraId="14620ECE" w14:textId="7F65F88F" w:rsidR="004D113A" w:rsidRDefault="007A4937" w:rsidP="00287F67">
      <w:r>
        <w:rPr>
          <w:lang w:eastAsia="zh-CN"/>
        </w:rPr>
        <w:t>Does</w:t>
      </w:r>
      <w:r w:rsidR="00B3303B">
        <w:rPr>
          <w:lang w:eastAsia="zh-CN"/>
        </w:rPr>
        <w:t xml:space="preserve"> </w:t>
      </w:r>
      <w:r w:rsidR="00D53566">
        <w:rPr>
          <w:lang w:eastAsia="zh-CN"/>
        </w:rPr>
        <w:t>having</w:t>
      </w:r>
      <w:r w:rsidR="00B3303B">
        <w:rPr>
          <w:lang w:eastAsia="zh-CN"/>
        </w:rPr>
        <w:t xml:space="preserve"> a multinomial</w:t>
      </w:r>
      <w:r w:rsidR="004707C2">
        <w:rPr>
          <w:lang w:eastAsia="zh-CN"/>
        </w:rPr>
        <w:t xml:space="preserve"> exposure</w:t>
      </w:r>
      <w:r w:rsidR="002555DC">
        <w:rPr>
          <w:lang w:eastAsia="zh-CN"/>
        </w:rPr>
        <w:t xml:space="preserve">, in contrast to a binary </w:t>
      </w:r>
      <w:r w:rsidR="00D67835">
        <w:rPr>
          <w:lang w:eastAsia="zh-CN"/>
        </w:rPr>
        <w:t>exposure</w:t>
      </w:r>
      <w:r w:rsidR="002555DC">
        <w:rPr>
          <w:lang w:eastAsia="zh-CN"/>
        </w:rPr>
        <w:t>,</w:t>
      </w:r>
      <w:r w:rsidR="002678FB">
        <w:rPr>
          <w:lang w:eastAsia="zh-CN"/>
        </w:rPr>
        <w:t xml:space="preserve"> complicate the calculati</w:t>
      </w:r>
      <w:r w:rsidR="00B76C41">
        <w:rPr>
          <w:lang w:eastAsia="zh-CN"/>
        </w:rPr>
        <w:t>ng</w:t>
      </w:r>
      <w:r w:rsidR="0008229B">
        <w:rPr>
          <w:lang w:eastAsia="zh-CN"/>
        </w:rPr>
        <w:t xml:space="preserve"> balancing intercept? The </w:t>
      </w:r>
      <w:r w:rsidR="006E2E1B">
        <w:rPr>
          <w:lang w:eastAsia="zh-CN"/>
        </w:rPr>
        <w:t xml:space="preserve">short </w:t>
      </w:r>
      <w:r w:rsidR="00A95821">
        <w:rPr>
          <w:lang w:eastAsia="zh-CN"/>
        </w:rPr>
        <w:t xml:space="preserve">answer is </w:t>
      </w:r>
      <w:r w:rsidR="007A02E5">
        <w:rPr>
          <w:lang w:eastAsia="zh-CN"/>
        </w:rPr>
        <w:t>surprisingly</w:t>
      </w:r>
      <w:r w:rsidR="00731715">
        <w:rPr>
          <w:lang w:eastAsia="zh-CN"/>
        </w:rPr>
        <w:t xml:space="preserve"> no</w:t>
      </w:r>
      <w:r w:rsidR="007A02E5">
        <w:rPr>
          <w:lang w:eastAsia="zh-CN"/>
        </w:rPr>
        <w:t xml:space="preserve"> due to its discrete nature</w:t>
      </w:r>
      <w:r w:rsidR="00210AB7">
        <w:rPr>
          <w:lang w:eastAsia="zh-CN"/>
        </w:rPr>
        <w:t xml:space="preserve">. </w:t>
      </w:r>
      <w:r w:rsidR="002C6187">
        <w:t xml:space="preserve">When enumerating a nominal variable with </w:t>
      </w:r>
      <m:oMath>
        <m:r>
          <w:rPr>
            <w:rFonts w:ascii="Cambria Math" w:hAnsi="Cambria Math"/>
          </w:rPr>
          <m:t>p</m:t>
        </m:r>
      </m:oMath>
      <w:r w:rsidR="002C6187">
        <w:t xml:space="preserve"> levels, we </w:t>
      </w:r>
      <w:r w:rsidR="00A25FB5">
        <w:t xml:space="preserve">normally </w:t>
      </w:r>
      <w:r w:rsidR="004C7801">
        <w:t>compose</w:t>
      </w:r>
      <w:r w:rsidR="001210C9">
        <w:t xml:space="preserve"> a data matrix (denoted as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210C9">
        <w:t xml:space="preserve">) </w:t>
      </w:r>
      <w:r w:rsidR="004D00F5">
        <w:t>where</w:t>
      </w:r>
      <w:r w:rsidR="00CC7D69">
        <w:t xml:space="preserve"> each column represents </w:t>
      </w:r>
      <w:r w:rsidR="008954E9">
        <w:t>one level</w:t>
      </w:r>
      <w:r w:rsidR="00E75AF1">
        <w:t xml:space="preserve"> of th</w:t>
      </w:r>
      <w:r w:rsidR="00044883">
        <w:t>is</w:t>
      </w:r>
      <w:r w:rsidR="00E75AF1">
        <w:t xml:space="preserve"> nominal variable.</w:t>
      </w:r>
      <w:r w:rsidR="007A3A9E">
        <w:t xml:space="preserve"> </w:t>
      </w:r>
      <w:r w:rsidR="00FA0DCE">
        <w:t>The</w:t>
      </w:r>
      <w:r w:rsidR="006200BD">
        <w:t xml:space="preserve"> expectation</w:t>
      </w:r>
      <w:r w:rsidR="00791155"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d>
      </m:oMath>
      <w:r w:rsidR="00CD0038">
        <w:t xml:space="preserve"> for the </w:t>
      </w:r>
      <w:r w:rsidR="00DD134C">
        <w:t>nominal</w:t>
      </w:r>
      <w:r w:rsidR="00D14C78">
        <w:t xml:space="preserve"> variable</w:t>
      </w:r>
      <w:r w:rsidR="00C6236D">
        <w:t xml:space="preserve"> with </w:t>
      </w:r>
      <w:r w:rsidR="00DD134C">
        <w:t xml:space="preserve">the sampling </w:t>
      </w:r>
      <w:r w:rsidR="00C6236D">
        <w:t>probabilit</w:t>
      </w:r>
      <w:r w:rsidR="008E2FC1">
        <w:t>ies</w:t>
      </w:r>
      <w:r w:rsidR="00C6236D">
        <w:t xml:space="preserve"> </w:t>
      </w:r>
      <w:r w:rsidR="00C6236D">
        <w:rPr>
          <w:lang w:eastAsia="zh-CN"/>
        </w:rPr>
        <w:t>(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π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 w:rsidR="00C6236D">
        <w:rPr>
          <w:lang w:eastAsia="zh-CN"/>
        </w:rPr>
        <w:t>)</w:t>
      </w:r>
      <w:r w:rsidR="00CE4822">
        <w:rPr>
          <w:lang w:eastAsia="zh-CN"/>
        </w:rPr>
        <w:t xml:space="preserve"> with the </w:t>
      </w:r>
      <w:r w:rsidR="00F205D4">
        <w:rPr>
          <w:lang w:eastAsia="zh-CN"/>
        </w:rPr>
        <w:t xml:space="preserve">corresponding </w:t>
      </w:r>
      <w:r w:rsidR="00BF19A1">
        <w:rPr>
          <w:lang w:eastAsia="zh-CN"/>
        </w:rPr>
        <w:t xml:space="preserve">effect </w:t>
      </w:r>
      <w:r w:rsidR="00CE4822">
        <w:rPr>
          <w:lang w:eastAsia="zh-CN"/>
        </w:rPr>
        <w:t>coefficients</w:t>
      </w:r>
      <w:r w:rsidR="00BF19A1">
        <w:rPr>
          <w:lang w:eastAsia="zh-CN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 w:rsidR="0004373B">
        <w:rPr>
          <w:lang w:eastAsia="zh-CN"/>
        </w:rPr>
        <w:t>)</w:t>
      </w:r>
      <w:r w:rsidR="00B469A6">
        <w:rPr>
          <w:lang w:eastAsia="zh-CN"/>
        </w:rPr>
        <w:t xml:space="preserve"> on the appropriate </w:t>
      </w:r>
      <w:r w:rsidR="00DD134C">
        <w:rPr>
          <w:lang w:eastAsia="zh-CN"/>
        </w:rPr>
        <w:t>scale</w:t>
      </w:r>
      <w:r w:rsidR="0004373B">
        <w:rPr>
          <w:lang w:eastAsia="zh-CN"/>
        </w:rPr>
        <w:t xml:space="preserve"> (link function)</w:t>
      </w:r>
      <w:r w:rsidR="00DD134C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 w:rsidR="0004373B">
        <w:t xml:space="preserve">, can be expressed as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BB5D63">
        <w:rPr>
          <w:rFonts w:eastAsiaTheme="minorEastAsia"/>
        </w:rPr>
        <w:t>.</w:t>
      </w:r>
      <w:r w:rsidR="00287F67">
        <w:rPr>
          <w:rFonts w:eastAsiaTheme="minorEastAsia"/>
        </w:rPr>
        <w:t xml:space="preserve"> </w:t>
      </w:r>
      <w:r w:rsidR="00287F67">
        <w:rPr>
          <w:rFonts w:eastAsiaTheme="minorEastAsia"/>
        </w:rPr>
        <w:t xml:space="preserve">In the presence of </w:t>
      </w:r>
      <w:r w:rsidR="00287F67">
        <w:t>statistical interactions, one can simply treat the statistical interaction as a special case of a multinomial variable by enlisting all possible combinations.</w:t>
      </w:r>
      <w:r w:rsidR="00287F67" w:rsidRPr="00287F67">
        <w:rPr>
          <w:rFonts w:eastAsiaTheme="minorEastAsia"/>
        </w:rPr>
        <w:t xml:space="preserve"> </w:t>
      </w:r>
    </w:p>
    <w:p w14:paraId="507CAA83" w14:textId="34096A2D" w:rsidR="0069144A" w:rsidRDefault="005846D2" w:rsidP="00EA549C">
      <w:pPr>
        <w:ind w:firstLine="720"/>
      </w:pPr>
      <w:r>
        <w:t xml:space="preserve">The enumeration </w:t>
      </w:r>
      <w:r w:rsidR="00417811">
        <w:t xml:space="preserve">of each level </w:t>
      </w:r>
      <w:r w:rsidR="004D113A"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i=1,…,p</m:t>
        </m:r>
      </m:oMath>
      <w:r w:rsidR="004D113A">
        <w:t xml:space="preserve">) </w:t>
      </w:r>
      <w:r w:rsidR="00417811">
        <w:t>in this multi-column matrix</w:t>
      </w:r>
      <w:r w:rsidR="004D113A">
        <w:t xml:space="preserve"> </w:t>
      </w:r>
      <w:r w:rsidR="00417811">
        <w:t xml:space="preserve">is </w:t>
      </w:r>
      <w:r w:rsidR="00386285">
        <w:t xml:space="preserve">called </w:t>
      </w:r>
      <w:r w:rsidR="00D12606">
        <w:t xml:space="preserve">a </w:t>
      </w:r>
      <w:r w:rsidR="00386285">
        <w:t>coding scheme.</w:t>
      </w:r>
      <w:r w:rsidR="00360F56">
        <w:t xml:space="preserve"> The most popular coding scheme</w:t>
      </w:r>
      <w:r w:rsidR="006034FE">
        <w:t xml:space="preserve">, as well as the default in </w:t>
      </w:r>
      <w:r w:rsidR="00FD4E19">
        <w:t xml:space="preserve">the </w:t>
      </w:r>
      <w:r w:rsidR="006034FE">
        <w:t>previous</w:t>
      </w:r>
      <w:r w:rsidR="008F661A">
        <w:t xml:space="preserve"> balancing intercept </w:t>
      </w:r>
      <w:r w:rsidR="00FD4E19">
        <w:t xml:space="preserve">literature, is </w:t>
      </w:r>
      <w:r w:rsidR="00EA549C">
        <w:t xml:space="preserve">the </w:t>
      </w:r>
      <w:r w:rsidR="00D80784">
        <w:t>reference cell coding (also known as dummy coding)</w:t>
      </w:r>
      <w:r w:rsidR="00156463">
        <w:t>.</w:t>
      </w:r>
      <w:r w:rsidR="00D42C4C">
        <w:t xml:space="preserve"> With the reference cell coding, the data matrix </w:t>
      </w:r>
      <w:r w:rsidR="000529FC">
        <w:t xml:space="preserve">consists of </w:t>
      </w:r>
      <m:oMath>
        <m:r>
          <w:rPr>
            <w:rFonts w:ascii="Cambria Math" w:hAnsi="Cambria Math"/>
          </w:rPr>
          <m:t>p-1</m:t>
        </m:r>
      </m:oMath>
      <w:r w:rsidR="000529FC">
        <w:t xml:space="preserve"> column to indicate these </w:t>
      </w:r>
      <m:oMath>
        <m:r>
          <w:rPr>
            <w:rFonts w:ascii="Cambria Math" w:hAnsi="Cambria Math"/>
          </w:rPr>
          <m:t>p</m:t>
        </m:r>
      </m:oMath>
      <w:r w:rsidR="000529FC">
        <w:t xml:space="preserve"> levels, assuming the reference level collapse with the intercept term. Each column marks the membership in a corresponding level using either 1 or 0. The expectation can be simply written </w:t>
      </w:r>
      <w:r w:rsidR="000529FC">
        <w:t xml:space="preserve">as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0529FC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0529FC">
        <w:t>.</w:t>
      </w:r>
      <w:r w:rsidR="00B87F07">
        <w:t xml:space="preserve"> </w:t>
      </w:r>
      <w:r w:rsidR="00317D06">
        <w:t>There exist o</w:t>
      </w:r>
      <w:r w:rsidR="00A641FF">
        <w:t>ther coding scheme</w:t>
      </w:r>
      <w:r w:rsidR="00317D06">
        <w:t>s</w:t>
      </w:r>
      <w:r w:rsidR="00A641FF">
        <w:t xml:space="preserve"> </w:t>
      </w:r>
      <w:r w:rsidR="00317D06">
        <w:t xml:space="preserve">that can possibly </w:t>
      </w:r>
      <w:r w:rsidR="00062213">
        <w:t>simplify</w:t>
      </w:r>
      <w:r w:rsidR="006752DB">
        <w:t xml:space="preserve"> the calculation of the balancing intercept. For example, </w:t>
      </w:r>
      <w:r w:rsidR="004E0461">
        <w:t xml:space="preserve">effect coding encodes </w:t>
      </w:r>
      <w:r w:rsidR="001B63C3">
        <w:t xml:space="preserve">different levels with a combination of </w:t>
      </w:r>
      <w:r w:rsidR="004D113A">
        <w:t xml:space="preserve">0, </w:t>
      </w:r>
      <w:r w:rsidR="004D113A" w:rsidRPr="00BD7347">
        <w:t>1</w:t>
      </w:r>
      <w:r w:rsidR="004D113A">
        <w:t xml:space="preserve">, </w:t>
      </w:r>
      <w:r w:rsidR="004D113A" w:rsidRPr="00BD7347">
        <w:t>and -1</w:t>
      </w:r>
      <w:r w:rsidR="004D113A">
        <w:t xml:space="preserve">, </w:t>
      </w:r>
      <w:r w:rsidR="004D113A">
        <w:t xml:space="preserve">with the coefficients </w:t>
      </w:r>
      <w:r w:rsidR="00062213">
        <w:t>emphasizing</w:t>
      </w:r>
      <w:r w:rsidR="004D113A">
        <w:t xml:space="preserve"> the deviation from the grand mean, </w:t>
      </w:r>
      <w:proofErr w:type="gramStart"/>
      <w:r w:rsidR="004D113A">
        <w:t>i.e.</w:t>
      </w:r>
      <w:proofErr w:type="gramEnd"/>
      <w:r w:rsidR="004D113A">
        <w:t xml:space="preserve"> the average of level means.</w:t>
      </w:r>
      <w:r w:rsidR="004D113A" w:rsidRPr="004D113A">
        <w:t xml:space="preserve"> </w:t>
      </w:r>
      <w:r w:rsidR="004D113A">
        <w:t xml:space="preserve">When a study is balanced with respect to the exposure variable, the grand mean coincides with the marginal </w:t>
      </w:r>
      <w:r w:rsidR="00F648C2">
        <w:t>mean. H</w:t>
      </w:r>
      <w:r w:rsidR="00CE08F6">
        <w:t>ence</w:t>
      </w:r>
      <w:r w:rsidR="00492C3F">
        <w:t>, the balanc</w:t>
      </w:r>
      <w:r w:rsidR="00832BDA">
        <w:t>ing</w:t>
      </w:r>
      <w:r w:rsidR="00492C3F">
        <w:t xml:space="preserve"> intercept </w:t>
      </w:r>
      <w:r w:rsidR="00DF0699">
        <w:t xml:space="preserve">is the </w:t>
      </w:r>
      <w:r w:rsidR="00062213">
        <w:t xml:space="preserve">targeted </w:t>
      </w:r>
      <w:r w:rsidR="00DF0699">
        <w:t>marginal mean</w:t>
      </w:r>
      <w:r w:rsidR="005367F0">
        <w:t xml:space="preserve"> u</w:t>
      </w:r>
      <w:r w:rsidR="00DF0699">
        <w:t>nder the effect coding scheme</w:t>
      </w:r>
      <w:r w:rsidR="00F648C2">
        <w:t xml:space="preserve">, </w:t>
      </w:r>
      <w:r w:rsidR="004D113A">
        <w:t>requir</w:t>
      </w:r>
      <w:r w:rsidR="00F648C2">
        <w:t>ing</w:t>
      </w:r>
      <w:r w:rsidR="004D113A">
        <w:t xml:space="preserve"> no further calculation. In case of an unbalanced design, one can </w:t>
      </w:r>
      <w:r w:rsidR="00E87B21">
        <w:t>replace effect coding with the</w:t>
      </w:r>
      <w:r w:rsidR="00E87B21">
        <w:t xml:space="preserve"> </w:t>
      </w:r>
      <w:r w:rsidR="004D113A">
        <w:t>weighted effect coding</w:t>
      </w:r>
      <w:r w:rsidR="00E87B21">
        <w:t xml:space="preserve"> </w:t>
      </w:r>
      <w:r w:rsidR="004D113A">
        <w:fldChar w:fldCharType="begin"/>
      </w:r>
      <w:r w:rsidR="004D113A">
        <w:instrText xml:space="preserve"> ADDIN EN.CITE &lt;EndNote&gt;&lt;Cite&gt;&lt;Author&gt;Te Grotenhuis&lt;/Author&gt;&lt;Year&gt;2017&lt;/Year&gt;&lt;RecNum&gt;722&lt;/RecNum&gt;&lt;DisplayText&gt;[8]&lt;/DisplayText&gt;&lt;record&gt;&lt;rec-number&gt;722&lt;/rec-number&gt;&lt;foreign-keys&gt;&lt;key app="EN" db-id="w9xrvp206rt2e2eaxd8xsxsmsdazfap2txs9" timestamp="1669153114" guid="f8ac961d-0cb1-40a3-8162-161944615918"&gt;722&lt;/key&gt;&lt;/foreign-keys&gt;&lt;ref-type name="Journal Article"&gt;17&lt;/ref-type&gt;&lt;contributors&gt;&lt;authors&gt;&lt;author&gt;Te Grotenhuis, Manfred&lt;/author&gt;&lt;author&gt;Pelzer, Ben&lt;/author&gt;&lt;author&gt;Eisinga, Rob&lt;/author&gt;&lt;author&gt;Nieuwenhuis, Rense&lt;/author&gt;&lt;author&gt;Schmidt-Catran, Alexander&lt;/author&gt;&lt;author&gt;Konig, Ruben&lt;/author&gt;&lt;/authors&gt;&lt;/contributors&gt;&lt;titles&gt;&lt;title&gt;When size matters: advantages of weighted effect coding in observational studies&lt;/title&gt;&lt;secondary-title&gt;International Journal of Public Health&lt;/secondary-title&gt;&lt;/titles&gt;&lt;periodical&gt;&lt;full-title&gt;International Journal of Public Health&lt;/full-title&gt;&lt;/periodical&gt;&lt;pages&gt;163-167&lt;/pages&gt;&lt;volume&gt;62&lt;/volume&gt;&lt;number&gt;1&lt;/number&gt;&lt;dates&gt;&lt;year&gt;2017&lt;/year&gt;&lt;/dates&gt;&lt;isbn&gt;1661-8564&lt;/isbn&gt;&lt;urls&gt;&lt;/urls&gt;&lt;/record&gt;&lt;/Cite&gt;&lt;/EndNote&gt;</w:instrText>
      </w:r>
      <w:r w:rsidR="004D113A">
        <w:fldChar w:fldCharType="separate"/>
      </w:r>
      <w:r w:rsidR="004D113A">
        <w:rPr>
          <w:noProof/>
        </w:rPr>
        <w:t>[8]</w:t>
      </w:r>
      <w:r w:rsidR="004D113A">
        <w:fldChar w:fldCharType="end"/>
      </w:r>
      <w:r w:rsidR="004D113A">
        <w:t xml:space="preserve">. </w:t>
      </w:r>
    </w:p>
    <w:p w14:paraId="7D974F52" w14:textId="7ADE01EF" w:rsidR="00466DBE" w:rsidRDefault="00C56884" w:rsidP="00062213">
      <w:pPr>
        <w:pStyle w:val="Heading1"/>
      </w:pPr>
      <w:r>
        <w:t>SIMULATION EXAMPLE</w:t>
      </w:r>
    </w:p>
    <w:p w14:paraId="5D89D96B" w14:textId="6856AD5F" w:rsidR="000B433D" w:rsidRDefault="00D522C3" w:rsidP="00E15F07">
      <w:r>
        <w:t xml:space="preserve">To demonstrate the closed-form equation </w:t>
      </w:r>
      <w:r w:rsidR="00830428">
        <w:t xml:space="preserve">(Equation </w:t>
      </w:r>
      <w:r w:rsidR="00054501">
        <w:t>(</w:t>
      </w:r>
      <w:r w:rsidR="00062213">
        <w:t>3</w:t>
      </w:r>
      <w:r w:rsidR="00830428">
        <w:t>)</w:t>
      </w:r>
      <w:r w:rsidR="00054501">
        <w:t>)</w:t>
      </w:r>
      <w:r>
        <w:t xml:space="preserve">, we conduct a </w:t>
      </w:r>
      <w:r w:rsidR="002923AF">
        <w:t xml:space="preserve">Monte Carlo </w:t>
      </w:r>
      <w:r>
        <w:t xml:space="preserve">simulation </w:t>
      </w:r>
      <w:r w:rsidR="002D0351">
        <w:t>study</w:t>
      </w:r>
      <w:r>
        <w:t xml:space="preserve"> motivated by Robertson</w:t>
      </w:r>
      <w:r w:rsidR="00A46C1C">
        <w:t xml:space="preserve"> et al. </w:t>
      </w:r>
      <w:r>
        <w:t xml:space="preserve">(2021). The simulation </w:t>
      </w:r>
      <w:r w:rsidR="00B0091B">
        <w:t>follow</w:t>
      </w:r>
      <w:r w:rsidR="00D72FCF">
        <w:t>s</w:t>
      </w:r>
      <w:r w:rsidR="00B0091B">
        <w:t xml:space="preserve"> </w:t>
      </w:r>
      <w:r>
        <w:t>a log-normal model with two variables</w:t>
      </w:r>
      <w:r w:rsidR="00A01760">
        <w:t xml:space="preserve"> that are statistically independent</w:t>
      </w:r>
      <w:r>
        <w:t xml:space="preserve">, </w:t>
      </w:r>
      <w:r w:rsidR="009A4EAA">
        <w:t>an</w:t>
      </w:r>
      <w:r>
        <w:t xml:space="preserve"> exposure</w:t>
      </w:r>
      <w:r w:rsidR="009A4EAA">
        <w:t xml:space="preserve"> (</w:t>
      </w:r>
      <m:oMath>
        <m:r>
          <w:rPr>
            <w:rFonts w:ascii="Cambria Math" w:hAnsi="Cambria Math"/>
          </w:rPr>
          <m:t>X</m:t>
        </m:r>
      </m:oMath>
      <w:r w:rsidR="009A4EAA">
        <w:t>)</w:t>
      </w:r>
      <w:r>
        <w:t xml:space="preserve"> and</w:t>
      </w:r>
      <w:r w:rsidR="009A4EAA">
        <w:t xml:space="preserve"> a </w:t>
      </w:r>
      <w:r>
        <w:t>covariate</w:t>
      </w:r>
      <w:r w:rsidR="009A4EAA">
        <w:t xml:space="preserve"> (</w:t>
      </w:r>
      <m:oMath>
        <m:r>
          <w:rPr>
            <w:rFonts w:ascii="Cambria Math" w:hAnsi="Cambria Math"/>
          </w:rPr>
          <m:t>Z</m:t>
        </m:r>
      </m:oMath>
      <w:r w:rsidR="009A4EAA">
        <w:t>)</w:t>
      </w:r>
      <w:r>
        <w:t>. We assume</w:t>
      </w:r>
      <w:r w:rsidR="007C38B4">
        <w:t>d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033E07">
        <w:t xml:space="preserve">was </w:t>
      </w:r>
      <w:r>
        <w:t xml:space="preserve">a three-level categorical variable with </w:t>
      </w:r>
      <w:r w:rsidR="002923AF">
        <w:t xml:space="preserve">the sampling </w:t>
      </w:r>
      <w:r>
        <w:t>probabilit</w:t>
      </w:r>
      <w:r w:rsidR="00033E07">
        <w:t>ies</w:t>
      </w:r>
      <w:r>
        <w:t xml:space="preserve"> </w:t>
      </w:r>
      <w:r w:rsidR="00AE2DA0">
        <w:t>(</w:t>
      </w:r>
      <w:r>
        <w:t>0.5, 0.35, 0.15</w:t>
      </w:r>
      <w:r w:rsidR="00AE2DA0">
        <w:t>)</w:t>
      </w:r>
      <w:r>
        <w:t>. We examine</w:t>
      </w:r>
      <w:r w:rsidR="001D36D5">
        <w:t>d</w:t>
      </w:r>
      <w:r>
        <w:t xml:space="preserve"> differen</w:t>
      </w:r>
      <w:r w:rsidR="001D36D5">
        <w:t>t</w:t>
      </w:r>
      <w:r>
        <w:t xml:space="preserve"> distributions </w:t>
      </w:r>
      <w:r w:rsidR="001D36D5">
        <w:t xml:space="preserve">for </w:t>
      </w:r>
      <m:oMath>
        <m:r>
          <w:rPr>
            <w:rFonts w:ascii="Cambria Math" w:hAnsi="Cambria Math"/>
          </w:rPr>
          <m:t>Z</m:t>
        </m:r>
      </m:oMath>
      <w:r w:rsidR="00F0624B">
        <w:t xml:space="preserve">: </w:t>
      </w:r>
      <w:r w:rsidR="00817104">
        <w:t>(1)</w:t>
      </w:r>
      <w:r w:rsidR="00393972">
        <w:t xml:space="preserve"> </w:t>
      </w:r>
      <w:r>
        <w:t xml:space="preserve">a </w:t>
      </w:r>
      <w:r w:rsidR="002D0351">
        <w:t>B</w:t>
      </w:r>
      <w:r>
        <w:t>ernoulli distribution with probability 0.8</w:t>
      </w:r>
      <w:r w:rsidR="00D72FCF">
        <w:t>,</w:t>
      </w:r>
      <w:r w:rsidR="004F0B21">
        <w:t xml:space="preserve"> (2)</w:t>
      </w:r>
      <w:r>
        <w:t xml:space="preserve"> a continuous uniform distribution bounded between -1 and 3</w:t>
      </w:r>
      <w:r w:rsidR="00D72FCF">
        <w:t>,</w:t>
      </w:r>
      <w:r w:rsidR="006F344F">
        <w:t xml:space="preserve"> (3)</w:t>
      </w:r>
      <w:r>
        <w:t xml:space="preserve"> a standard normal distribution</w:t>
      </w:r>
      <w:r w:rsidR="00F0624B">
        <w:t>,</w:t>
      </w:r>
      <w:r>
        <w:t xml:space="preserve"> </w:t>
      </w:r>
      <w:r>
        <w:lastRenderedPageBreak/>
        <w:t xml:space="preserve">and </w:t>
      </w:r>
      <w:r w:rsidR="00D76FB0">
        <w:t xml:space="preserve">(4) </w:t>
      </w:r>
      <w:r>
        <w:t>a gamma distribution with shape 1 and rate 1.5. We also examine different magnitude</w:t>
      </w:r>
      <w:r w:rsidR="00AB38FB">
        <w:t>s</w:t>
      </w:r>
      <w:r>
        <w:t xml:space="preserve"> of covariate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3127">
        <w:t xml:space="preserve"> </w:t>
      </w:r>
      <w:r>
        <w:t>ranging from 1 to 3 with 0.5 increments</w:t>
      </w:r>
      <w:r w:rsidR="002F2067">
        <w:t>,</w:t>
      </w:r>
      <w:r>
        <w:t xml:space="preserve"> while fixing the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for the exposure </w:t>
      </w:r>
      <m:oMath>
        <m:r>
          <w:rPr>
            <w:rFonts w:ascii="Cambria Math" w:hAnsi="Cambria Math"/>
          </w:rPr>
          <m:t>X</m:t>
        </m:r>
      </m:oMath>
      <w:r w:rsidR="00AB38FB">
        <w:t xml:space="preserve"> </w:t>
      </w:r>
      <w:r>
        <w:t xml:space="preserve">at </w:t>
      </w:r>
      <w:r w:rsidR="00E24201">
        <w:t>(</w:t>
      </w:r>
      <w:r>
        <w:t>0.2, -0.2</w:t>
      </w:r>
      <w:r w:rsidR="00E24201">
        <w:t>)</w:t>
      </w:r>
      <w:r>
        <w:t xml:space="preserve">. </w:t>
      </w:r>
      <w:r w:rsidR="003E1043">
        <w:t xml:space="preserve">We </w:t>
      </w:r>
      <w:r w:rsidR="0060137B">
        <w:t>evaluate</w:t>
      </w:r>
      <w:r w:rsidR="0051013E">
        <w:t xml:space="preserve"> </w:t>
      </w:r>
      <w:r w:rsidR="004128F7">
        <w:t>multiple</w:t>
      </w:r>
      <w:r w:rsidR="003E1043">
        <w:t xml:space="preserve"> </w:t>
      </w:r>
      <w:r>
        <w:t>target</w:t>
      </w:r>
      <w:r w:rsidR="00FA3127">
        <w:t>ed</w:t>
      </w:r>
      <w:r>
        <w:t xml:space="preserve"> marginal </w:t>
      </w:r>
      <w:r w:rsidR="00FA3127">
        <w:t>mean</w:t>
      </w:r>
      <w:r w:rsidR="00063BB7">
        <w:t>s</w:t>
      </w:r>
      <w:r w:rsidR="00DF50DF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exp(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Z)</m:t>
        </m:r>
      </m:oMath>
      <w:r w:rsidR="00063BB7">
        <w:t>, ranging f</w:t>
      </w:r>
      <w:r>
        <w:t>rom 0.1 to 0.</w:t>
      </w:r>
      <w:r w:rsidR="00AB38FB">
        <w:t>9</w:t>
      </w:r>
      <w:r>
        <w:t xml:space="preserve"> with 0.1 increments</w:t>
      </w:r>
      <w:r w:rsidR="00580D03">
        <w:t xml:space="preserve">, where </w:t>
      </w:r>
      <m:oMath>
        <m:r>
          <w:rPr>
            <w:rFonts w:ascii="Cambria Math" w:hAnsi="Cambria Math"/>
          </w:rPr>
          <m:t>Y</m:t>
        </m:r>
      </m:oMath>
      <w:r w:rsidR="00580D03">
        <w:t xml:space="preserve"> is sampled from </w:t>
      </w:r>
      <w:r w:rsidR="008B720E">
        <w:t xml:space="preserve">a normal distribution with </w:t>
      </w:r>
      <w:r w:rsidR="008F2094">
        <w:t xml:space="preserve">standard deviation </w:t>
      </w:r>
      <w:r w:rsidR="00200655">
        <w:t>0.1</w:t>
      </w:r>
      <w:r>
        <w:t xml:space="preserve">. For each combination of these parameters, we use </w:t>
      </w:r>
      <w:r w:rsidR="009222FC">
        <w:t>E</w:t>
      </w:r>
      <w:r>
        <w:t xml:space="preserve">quation </w:t>
      </w:r>
      <w:r w:rsidR="00823AAD">
        <w:t>(</w:t>
      </w:r>
      <w:r w:rsidR="003F6F25">
        <w:t>3</w:t>
      </w:r>
      <w:r w:rsidR="00823AAD">
        <w:t>)</w:t>
      </w:r>
      <w:r>
        <w:t xml:space="preserve"> to calculate the </w:t>
      </w:r>
      <w:r w:rsidR="6B7B1B0B">
        <w:t>balancing intercept</w:t>
      </w:r>
      <w:r>
        <w:t xml:space="preserve"> and simulate</w:t>
      </w:r>
      <w:r w:rsidR="00FB5963">
        <w:t>d</w:t>
      </w:r>
      <w:r>
        <w:t xml:space="preserve"> a dataset of 10,000 observations. We calculate the deviation of the observed mean from the target mean, referred to as bias. </w:t>
      </w:r>
      <w:r w:rsidR="009F1C05">
        <w:t xml:space="preserve">We iterate the </w:t>
      </w:r>
      <w:r>
        <w:t>process 10,000 times</w:t>
      </w:r>
      <w:r w:rsidR="00AB38FB">
        <w:t xml:space="preserve"> and </w:t>
      </w:r>
      <w:r w:rsidR="009F1C05">
        <w:t xml:space="preserve">calculated </w:t>
      </w:r>
      <w:r w:rsidR="00AB38FB">
        <w:t>the averaged bias</w:t>
      </w:r>
      <w:r>
        <w:t xml:space="preserve">. Figure </w:t>
      </w:r>
      <w:r w:rsidR="00AB38FB">
        <w:t>1</w:t>
      </w:r>
      <w:r>
        <w:t xml:space="preserve"> shows </w:t>
      </w:r>
      <w:r w:rsidR="00AB38FB">
        <w:t xml:space="preserve">that </w:t>
      </w:r>
      <w:r>
        <w:t>the close</w:t>
      </w:r>
      <w:r w:rsidR="00AB38FB">
        <w:t>d-</w:t>
      </w:r>
      <w:r>
        <w:t xml:space="preserve">form equation </w:t>
      </w:r>
      <w:r w:rsidR="00580782">
        <w:t xml:space="preserve">produced </w:t>
      </w:r>
      <w:r w:rsidR="004F0900">
        <w:t xml:space="preserve">unbiased estimates of </w:t>
      </w:r>
      <m:oMath>
        <m:r>
          <w:rPr>
            <w:rFonts w:ascii="Cambria Math" w:hAnsi="Cambria Math"/>
          </w:rPr>
          <m:t>E(Y)</m:t>
        </m:r>
      </m:oMath>
      <w:r w:rsidR="004F0900">
        <w:t xml:space="preserve"> in the simulated sample</w:t>
      </w:r>
      <w:r>
        <w:t>.</w:t>
      </w:r>
      <w:r w:rsidR="006F52F5">
        <w:t xml:space="preserve"> </w:t>
      </w:r>
    </w:p>
    <w:p w14:paraId="2BF5BADA" w14:textId="2AF036D9" w:rsidR="00CD484B" w:rsidRDefault="000B433D" w:rsidP="00D522C3">
      <w:r>
        <w:t xml:space="preserve">We also examine </w:t>
      </w:r>
      <w:r w:rsidR="00060A70">
        <w:t xml:space="preserve">the bias </w:t>
      </w:r>
      <w:r w:rsidR="007A5257">
        <w:t xml:space="preserve">when applying to </w:t>
      </w:r>
      <w:r>
        <w:t>the</w:t>
      </w:r>
      <w:r w:rsidR="008C4A6D">
        <w:t xml:space="preserve"> binomial</w:t>
      </w:r>
      <w:r>
        <w:t xml:space="preserve"> outcome </w:t>
      </w:r>
      <m:oMath>
        <m:r>
          <w:rPr>
            <w:rFonts w:ascii="Cambria Math" w:hAnsi="Cambria Math"/>
          </w:rPr>
          <m:t>Y</m:t>
        </m:r>
      </m:oMath>
      <w:r w:rsidR="00B85884">
        <w:t>,</w:t>
      </w:r>
      <w:r>
        <w:t xml:space="preserve"> instead of </w:t>
      </w:r>
      <w:r w:rsidR="0077578D">
        <w:t xml:space="preserve">the </w:t>
      </w:r>
      <w:r>
        <w:t>normal distribution</w:t>
      </w:r>
      <w:r w:rsidR="00B85884">
        <w:t>,</w:t>
      </w:r>
      <w:r>
        <w:t xml:space="preserve"> while keeping the log link function.</w:t>
      </w:r>
      <w:r w:rsidR="00B82E30" w:rsidRPr="00B82E30">
        <w:t xml:space="preserve"> </w:t>
      </w:r>
      <w:r w:rsidR="00B82E30">
        <w:t>(See supporting information Figure 1)</w:t>
      </w:r>
      <w:r>
        <w:t xml:space="preserve"> </w:t>
      </w:r>
      <w:r w:rsidR="00F93D31">
        <w:t>We observe that it is difficult to control the marginal mean with an analytic solution</w:t>
      </w:r>
      <w:r w:rsidR="002507E8">
        <w:t xml:space="preserve"> of balancing </w:t>
      </w:r>
      <w:r w:rsidR="00DD346D">
        <w:t>intercept</w:t>
      </w:r>
      <w:r w:rsidR="00F93D31">
        <w:t xml:space="preserve">, particularly when the effect size is large. </w:t>
      </w:r>
      <w:r w:rsidR="00416B5F">
        <w:t xml:space="preserve">This can be explained </w:t>
      </w:r>
      <w:r w:rsidR="00246EA3">
        <w:t xml:space="preserve">by the fact that </w:t>
      </w:r>
      <w:r>
        <w:t>the outcome is bounded</w:t>
      </w:r>
      <w:r w:rsidR="005E1CC5">
        <w:t>,</w:t>
      </w:r>
      <w:r>
        <w:t xml:space="preserve"> </w:t>
      </w:r>
      <w:proofErr w:type="gramStart"/>
      <w:r w:rsidR="00C15849">
        <w:t>e.g.</w:t>
      </w:r>
      <w:proofErr w:type="gramEnd"/>
      <w:r w:rsidR="00C15849">
        <w:t xml:space="preserve"> probabilities or binary </w:t>
      </w:r>
      <w:r w:rsidR="005E1CC5">
        <w:t>outcomes,</w:t>
      </w:r>
      <w:r w:rsidR="00AA7BEA">
        <w:t xml:space="preserve"> while </w:t>
      </w:r>
      <w:r w:rsidR="00C15849">
        <w:t xml:space="preserve">the link function is </w:t>
      </w:r>
      <w:r w:rsidR="00AA7BEA">
        <w:t xml:space="preserve">not, creating </w:t>
      </w:r>
      <w:proofErr w:type="spellStart"/>
      <w:r w:rsidR="005E1CC5">
        <w:t>asymmetry</w:t>
      </w:r>
      <w:proofErr w:type="spellEnd"/>
      <w:r w:rsidR="00FB6D1A">
        <w:t xml:space="preserve"> that</w:t>
      </w:r>
      <w:r w:rsidR="00307A68">
        <w:t xml:space="preserve"> skews the distribution of the mean. </w:t>
      </w:r>
    </w:p>
    <w:p w14:paraId="13B853B7" w14:textId="21704E4D" w:rsidR="00FC6214" w:rsidRDefault="00FC6214" w:rsidP="00D522C3"/>
    <w:p w14:paraId="6C78AA00" w14:textId="217977D3" w:rsidR="00FC6214" w:rsidRDefault="00FC6214" w:rsidP="00E11FE7">
      <w:pPr>
        <w:pStyle w:val="Heading1"/>
      </w:pPr>
      <w:r>
        <w:t>CONCLUSIONS</w:t>
      </w:r>
    </w:p>
    <w:p w14:paraId="3C9CD537" w14:textId="5F6B64C0" w:rsidR="00A51B15" w:rsidRDefault="00D522C3" w:rsidP="00D522C3">
      <w:r>
        <w:t xml:space="preserve">In this </w:t>
      </w:r>
      <w:r w:rsidR="00E6086D">
        <w:t>commentary</w:t>
      </w:r>
      <w:r>
        <w:t xml:space="preserve">, we </w:t>
      </w:r>
      <w:r w:rsidR="00DB7260">
        <w:t>highlight how</w:t>
      </w:r>
      <w:r w:rsidR="00C64F1B">
        <w:t xml:space="preserve"> </w:t>
      </w:r>
      <w:r w:rsidR="00F16996">
        <w:t xml:space="preserve">standard </w:t>
      </w:r>
      <w:r w:rsidR="00C64F1B">
        <w:t xml:space="preserve">simulation </w:t>
      </w:r>
      <w:r w:rsidR="00F16996">
        <w:t>approaches</w:t>
      </w:r>
      <w:r w:rsidR="00DB7260">
        <w:t xml:space="preserve"> rel</w:t>
      </w:r>
      <w:r w:rsidR="00F16996">
        <w:t>y</w:t>
      </w:r>
      <w:r w:rsidR="00DB7260">
        <w:t xml:space="preserve"> on the fundamentals of </w:t>
      </w:r>
      <w:r w:rsidR="00627BD8">
        <w:t xml:space="preserve">statistics and </w:t>
      </w:r>
      <w:r w:rsidR="00DB7260">
        <w:t>parametric</w:t>
      </w:r>
      <w:r w:rsidR="00C64F1B">
        <w:t xml:space="preserve"> regression</w:t>
      </w:r>
      <w:r w:rsidR="00F16996">
        <w:t>, such as link function, expectation calculation</w:t>
      </w:r>
      <w:r w:rsidR="00627BD8">
        <w:t>,</w:t>
      </w:r>
      <w:r w:rsidR="00F16996">
        <w:t xml:space="preserve"> moment generating functions</w:t>
      </w:r>
      <w:r w:rsidR="003E6D37">
        <w:t>, and</w:t>
      </w:r>
      <w:r w:rsidR="003E6D37" w:rsidRPr="003E6D37">
        <w:t xml:space="preserve"> </w:t>
      </w:r>
      <w:r w:rsidR="003E6D37">
        <w:t>the coding scheme</w:t>
      </w:r>
      <w:r w:rsidR="00F16996">
        <w:t xml:space="preserve">. </w:t>
      </w:r>
      <w:r w:rsidR="00C64F1B">
        <w:t>We</w:t>
      </w:r>
      <w:r w:rsidR="00754172">
        <w:t xml:space="preserve"> </w:t>
      </w:r>
      <w:r w:rsidR="00C64F1B">
        <w:t xml:space="preserve">describe how to </w:t>
      </w:r>
      <w:r w:rsidR="00CE3897">
        <w:t>extend the balancing intercept</w:t>
      </w:r>
      <w:r w:rsidR="00C64F1B">
        <w:t xml:space="preserve"> for</w:t>
      </w:r>
      <w:r w:rsidR="00567B6D">
        <w:t xml:space="preserve"> various</w:t>
      </w:r>
      <w:r w:rsidR="00C64F1B">
        <w:t xml:space="preserve"> </w:t>
      </w:r>
      <w:r w:rsidR="006A07ED">
        <w:t>link functions</w:t>
      </w:r>
      <w:r w:rsidR="00567B6D">
        <w:t>, the inclusion of covariates, and the generalization to multinomial variables.</w:t>
      </w:r>
      <w:r w:rsidR="001E1739">
        <w:t xml:space="preserve"> We also derive a close-form equation to calculate the balancing intercept for simulation designs with the log link function.</w:t>
      </w:r>
      <w:r w:rsidR="00567B6D">
        <w:t xml:space="preserve"> </w:t>
      </w:r>
      <w:r w:rsidR="00826338">
        <w:t xml:space="preserve">Simulation studies </w:t>
      </w:r>
      <w:r w:rsidR="0045249B">
        <w:t xml:space="preserve">were </w:t>
      </w:r>
      <w:r w:rsidR="00826338">
        <w:t xml:space="preserve">conducted to demonstrate </w:t>
      </w:r>
      <w:r w:rsidR="0045249B">
        <w:t>that the</w:t>
      </w:r>
      <w:r w:rsidR="00826338">
        <w:t xml:space="preserve"> close-form equation</w:t>
      </w:r>
      <w:r w:rsidR="0045249B">
        <w:t xml:space="preserve"> produced unbiased estimates of the marginal mean of the outcome</w:t>
      </w:r>
      <w:r w:rsidR="00826338">
        <w:t xml:space="preserve">. </w:t>
      </w:r>
    </w:p>
    <w:p w14:paraId="0CA39918" w14:textId="754E3C52" w:rsidR="000A7197" w:rsidRDefault="00083C1B" w:rsidP="0082448A">
      <w:r>
        <w:t xml:space="preserve">When introduced in the statistical training required by most epidemiology programs, </w:t>
      </w:r>
      <w:r w:rsidR="007369B7">
        <w:t xml:space="preserve">statistical </w:t>
      </w:r>
      <w:r>
        <w:t xml:space="preserve">concepts like coding schemes and </w:t>
      </w:r>
      <w:r w:rsidR="00EE5613">
        <w:t>moment-generating</w:t>
      </w:r>
      <w:r>
        <w:t xml:space="preserve"> functions can appear merely theoretical</w:t>
      </w:r>
      <w:r w:rsidR="00AE4184">
        <w:t xml:space="preserve"> or </w:t>
      </w:r>
      <w:r w:rsidR="004E55ED">
        <w:t>academic</w:t>
      </w:r>
      <w:r>
        <w:t xml:space="preserve"> – </w:t>
      </w:r>
      <w:r w:rsidR="00AE4184">
        <w:t>something to be learned for a test</w:t>
      </w:r>
      <w:r w:rsidR="002F004A">
        <w:t xml:space="preserve"> but ultimately </w:t>
      </w:r>
      <w:r w:rsidR="004565B7">
        <w:t>never used in practice</w:t>
      </w:r>
      <w:r>
        <w:t>.</w:t>
      </w:r>
      <w:r w:rsidR="00E004A8">
        <w:t xml:space="preserve"> </w:t>
      </w:r>
      <w:r w:rsidR="00EE5613">
        <w:t xml:space="preserve">Under the context of </w:t>
      </w:r>
      <w:r w:rsidR="00A85FBE">
        <w:t xml:space="preserve">the balancing intercept problem, </w:t>
      </w:r>
      <w:r w:rsidR="00E004A8">
        <w:t xml:space="preserve">we </w:t>
      </w:r>
      <w:r w:rsidR="00401C9B">
        <w:t xml:space="preserve">show </w:t>
      </w:r>
      <w:r w:rsidR="00E004A8">
        <w:t>these statistical concepts</w:t>
      </w:r>
      <w:r w:rsidR="00401C9B">
        <w:t xml:space="preserve"> can </w:t>
      </w:r>
      <w:r w:rsidR="009F1499">
        <w:t>address</w:t>
      </w:r>
      <w:r w:rsidR="00282AE8">
        <w:t xml:space="preserve"> </w:t>
      </w:r>
      <w:r w:rsidR="001E6808">
        <w:t xml:space="preserve">computational </w:t>
      </w:r>
      <w:r w:rsidR="00282AE8">
        <w:t>challenges</w:t>
      </w:r>
      <w:r w:rsidR="00B21D8E">
        <w:t xml:space="preserve"> in </w:t>
      </w:r>
      <w:r w:rsidR="009458C5">
        <w:t>real-world</w:t>
      </w:r>
      <w:r w:rsidR="00B21D8E">
        <w:t xml:space="preserve"> problems</w:t>
      </w:r>
      <w:r w:rsidR="00E004A8">
        <w:t>. The balancing intercept problem provides a didactic platform to exemplify these concepts and a case study that facilitates students to understand elements of data-generating models.</w:t>
      </w:r>
      <w:r w:rsidR="00EE5613" w:rsidRPr="00EE5613">
        <w:t xml:space="preserve"> </w:t>
      </w:r>
      <w:r w:rsidR="001524A4">
        <w:t>We</w:t>
      </w:r>
      <w:r w:rsidR="00EE5613">
        <w:t xml:space="preserve"> would like to remind ourselves of the necessity of fundamental statistics training in epidemiology, even in the new era of computation</w:t>
      </w:r>
      <w:r w:rsidR="00FC3182">
        <w:t>.</w:t>
      </w:r>
    </w:p>
    <w:p w14:paraId="46B4EE66" w14:textId="262AA004" w:rsidR="00AA0201" w:rsidRDefault="00AA0201" w:rsidP="00D522C3"/>
    <w:p w14:paraId="4C496E94" w14:textId="06B2F49E" w:rsidR="00AA0201" w:rsidRDefault="00AA0201" w:rsidP="00D522C3"/>
    <w:p w14:paraId="1A5F11C4" w14:textId="14C4E28F" w:rsidR="00AA0201" w:rsidRDefault="00AA0201" w:rsidP="00D522C3"/>
    <w:p w14:paraId="60343A86" w14:textId="50FE1D7A" w:rsidR="00AA0201" w:rsidRDefault="00AA0201" w:rsidP="00D522C3"/>
    <w:p w14:paraId="3FBDA936" w14:textId="77777777" w:rsidR="00AA0201" w:rsidRDefault="00AA0201" w:rsidP="00D522C3"/>
    <w:p w14:paraId="2AABF234" w14:textId="77777777" w:rsidR="00D522C3" w:rsidRDefault="00D522C3" w:rsidP="00D522C3">
      <w:r>
        <w:lastRenderedPageBreak/>
        <w:t>Reference</w:t>
      </w:r>
    </w:p>
    <w:p w14:paraId="2BCAA79B" w14:textId="77777777" w:rsidR="004B451F" w:rsidRPr="004B451F" w:rsidRDefault="00D522C3" w:rsidP="004B451F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B451F" w:rsidRPr="004B451F">
        <w:t>1.</w:t>
      </w:r>
      <w:r w:rsidR="004B451F" w:rsidRPr="004B451F">
        <w:tab/>
        <w:t xml:space="preserve">Rudolph, J.E., M.P. Fox, and A.I. Naimi, </w:t>
      </w:r>
      <w:r w:rsidR="004B451F" w:rsidRPr="004B451F">
        <w:rPr>
          <w:i/>
        </w:rPr>
        <w:t>Simulation as a Tool for Teaching and Learning Epidemiologic Methods.</w:t>
      </w:r>
      <w:r w:rsidR="004B451F" w:rsidRPr="004B451F">
        <w:t xml:space="preserve"> Am J Epidemiol, 2021. </w:t>
      </w:r>
      <w:r w:rsidR="004B451F" w:rsidRPr="004B451F">
        <w:rPr>
          <w:b/>
        </w:rPr>
        <w:t>190</w:t>
      </w:r>
      <w:r w:rsidR="004B451F" w:rsidRPr="004B451F">
        <w:t>(5): p. 900-907.</w:t>
      </w:r>
    </w:p>
    <w:p w14:paraId="4F5453D0" w14:textId="77777777" w:rsidR="004B451F" w:rsidRPr="004B451F" w:rsidRDefault="004B451F" w:rsidP="004B451F">
      <w:pPr>
        <w:pStyle w:val="EndNoteBibliography"/>
        <w:spacing w:after="0"/>
        <w:ind w:left="720" w:hanging="720"/>
      </w:pPr>
      <w:r w:rsidRPr="004B451F">
        <w:t>2.</w:t>
      </w:r>
      <w:r w:rsidRPr="004B451F">
        <w:tab/>
        <w:t xml:space="preserve">Fox, M.P., et al., </w:t>
      </w:r>
      <w:r w:rsidRPr="004B451F">
        <w:rPr>
          <w:i/>
        </w:rPr>
        <w:t>Illustrating How to Simulate Data From Directed Acyclic Graphs to Understand Epidemiologic Concepts.</w:t>
      </w:r>
      <w:r w:rsidRPr="004B451F">
        <w:t xml:space="preserve"> Am J Epidemiol, 2022. </w:t>
      </w:r>
      <w:r w:rsidRPr="004B451F">
        <w:rPr>
          <w:b/>
        </w:rPr>
        <w:t>191</w:t>
      </w:r>
      <w:r w:rsidRPr="004B451F">
        <w:t>(7): p. 1300-1306.</w:t>
      </w:r>
    </w:p>
    <w:p w14:paraId="7CD8201E" w14:textId="77777777" w:rsidR="004B451F" w:rsidRPr="004B451F" w:rsidRDefault="004B451F" w:rsidP="004B451F">
      <w:pPr>
        <w:pStyle w:val="EndNoteBibliography"/>
        <w:spacing w:after="0"/>
        <w:ind w:left="720" w:hanging="720"/>
      </w:pPr>
      <w:r w:rsidRPr="004B451F">
        <w:t>3.</w:t>
      </w:r>
      <w:r w:rsidRPr="004B451F">
        <w:tab/>
        <w:t xml:space="preserve">Rudolph, J.E., et al., </w:t>
      </w:r>
      <w:r w:rsidRPr="004B451F">
        <w:rPr>
          <w:i/>
        </w:rPr>
        <w:t>SIMULATION IN PRACTICE: THE BALANCING INTERCEPT.</w:t>
      </w:r>
      <w:r w:rsidRPr="004B451F">
        <w:t xml:space="preserve"> American Journal of Epidemiology, 2021. </w:t>
      </w:r>
      <w:r w:rsidRPr="004B451F">
        <w:rPr>
          <w:b/>
        </w:rPr>
        <w:t>190</w:t>
      </w:r>
      <w:r w:rsidRPr="004B451F">
        <w:t>(8): p. 1696-1698.</w:t>
      </w:r>
    </w:p>
    <w:p w14:paraId="7F222617" w14:textId="77777777" w:rsidR="004B451F" w:rsidRPr="004B451F" w:rsidRDefault="004B451F" w:rsidP="004B451F">
      <w:pPr>
        <w:pStyle w:val="EndNoteBibliography"/>
        <w:spacing w:after="0"/>
        <w:ind w:left="720" w:hanging="720"/>
      </w:pPr>
      <w:r w:rsidRPr="004B451F">
        <w:t>4.</w:t>
      </w:r>
      <w:r w:rsidRPr="004B451F">
        <w:tab/>
        <w:t xml:space="preserve">Robertson, S.E., J.A. Steingrimsson, and I.J. Dahabreh, </w:t>
      </w:r>
      <w:r w:rsidRPr="004B451F">
        <w:rPr>
          <w:i/>
        </w:rPr>
        <w:t>Using Numerical Methods to Design Simulations: Revisiting the Balancing Intercept.</w:t>
      </w:r>
      <w:r w:rsidRPr="004B451F">
        <w:t xml:space="preserve"> American Journal of Epidemiology, 2022. </w:t>
      </w:r>
      <w:r w:rsidRPr="004B451F">
        <w:rPr>
          <w:b/>
        </w:rPr>
        <w:t>191</w:t>
      </w:r>
      <w:r w:rsidRPr="004B451F">
        <w:t>(7): p. 1283-1289.</w:t>
      </w:r>
    </w:p>
    <w:p w14:paraId="637BFA76" w14:textId="77777777" w:rsidR="004B451F" w:rsidRPr="004B451F" w:rsidRDefault="004B451F" w:rsidP="004B451F">
      <w:pPr>
        <w:pStyle w:val="EndNoteBibliography"/>
        <w:spacing w:after="0"/>
        <w:ind w:left="720" w:hanging="720"/>
      </w:pPr>
      <w:r w:rsidRPr="004B451F">
        <w:t>5.</w:t>
      </w:r>
      <w:r w:rsidRPr="004B451F">
        <w:tab/>
        <w:t xml:space="preserve">Zivich, P.N. and R.K. Ross, </w:t>
      </w:r>
      <w:r w:rsidRPr="004B451F">
        <w:rPr>
          <w:i/>
        </w:rPr>
        <w:t>RE: “USING NUMERICAL METHODS TO DESIGN SIMULATIONS: REVISITING THE BALANCING INTERCEPT”.</w:t>
      </w:r>
      <w:r w:rsidRPr="004B451F">
        <w:t xml:space="preserve"> American Journal of Epidemiology, 2022.</w:t>
      </w:r>
    </w:p>
    <w:p w14:paraId="2BF32E67" w14:textId="3CF18A0F" w:rsidR="004B451F" w:rsidRPr="004B451F" w:rsidRDefault="004B451F" w:rsidP="004B451F">
      <w:pPr>
        <w:pStyle w:val="EndNoteBibliography"/>
        <w:spacing w:after="0"/>
        <w:ind w:left="720" w:hanging="720"/>
      </w:pPr>
      <w:r w:rsidRPr="004B451F">
        <w:t>6.</w:t>
      </w:r>
      <w:r w:rsidRPr="004B451F">
        <w:tab/>
        <w:t xml:space="preserve">Muller, K.E. and B.A. Fetterman, </w:t>
      </w:r>
      <w:r w:rsidRPr="004B451F">
        <w:rPr>
          <w:i/>
        </w:rPr>
        <w:t>Regression and ANOVA: An integrated approach using SAS software</w:t>
      </w:r>
      <w:r w:rsidRPr="004B451F">
        <w:t>. 2002: SAS Publishing.</w:t>
      </w:r>
      <w:r>
        <w:t xml:space="preserve"> </w:t>
      </w:r>
      <w:r w:rsidR="00DF0DAE">
        <w:t>pp. 299-312</w:t>
      </w:r>
    </w:p>
    <w:p w14:paraId="255A1CC2" w14:textId="1223BAA1" w:rsidR="004B451F" w:rsidRPr="004B451F" w:rsidRDefault="004B451F" w:rsidP="004B451F">
      <w:pPr>
        <w:pStyle w:val="EndNoteBibliography"/>
        <w:spacing w:after="0"/>
        <w:ind w:left="720" w:hanging="720"/>
      </w:pPr>
      <w:r w:rsidRPr="004B451F">
        <w:t>7.</w:t>
      </w:r>
      <w:r w:rsidRPr="004B451F">
        <w:tab/>
        <w:t xml:space="preserve">Lash, T.L., et al., </w:t>
      </w:r>
      <w:r w:rsidRPr="004B451F">
        <w:rPr>
          <w:i/>
        </w:rPr>
        <w:t>Modern Epidemiology</w:t>
      </w:r>
      <w:r w:rsidRPr="004B451F">
        <w:t>. 4 ed. 2021, Philadelphia, PA: Lippincott Williams and Wilkins.</w:t>
      </w:r>
      <w:r>
        <w:t xml:space="preserve"> pp. 407-408</w:t>
      </w:r>
    </w:p>
    <w:p w14:paraId="6D77B33F" w14:textId="77777777" w:rsidR="004B451F" w:rsidRPr="004B451F" w:rsidRDefault="004B451F" w:rsidP="004B451F">
      <w:pPr>
        <w:pStyle w:val="EndNoteBibliography"/>
        <w:ind w:left="720" w:hanging="720"/>
      </w:pPr>
      <w:r w:rsidRPr="004B451F">
        <w:t>8.</w:t>
      </w:r>
      <w:r w:rsidRPr="004B451F">
        <w:tab/>
        <w:t xml:space="preserve">Te Grotenhuis, M., et al., </w:t>
      </w:r>
      <w:r w:rsidRPr="004B451F">
        <w:rPr>
          <w:i/>
        </w:rPr>
        <w:t>When size matters: advantages of weighted effect coding in observational studies.</w:t>
      </w:r>
      <w:r w:rsidRPr="004B451F">
        <w:t xml:space="preserve"> International Journal of Public Health, 2017. </w:t>
      </w:r>
      <w:r w:rsidRPr="004B451F">
        <w:rPr>
          <w:b/>
        </w:rPr>
        <w:t>62</w:t>
      </w:r>
      <w:r w:rsidRPr="004B451F">
        <w:t>(1): p. 163-167.</w:t>
      </w:r>
    </w:p>
    <w:p w14:paraId="416084EC" w14:textId="3D890A29" w:rsidR="004E4C21" w:rsidRDefault="00D522C3" w:rsidP="00D522C3">
      <w:pPr>
        <w:rPr>
          <w:ins w:id="3" w:author="Li, Linzi" w:date="2022-11-22T16:53:00Z"/>
        </w:rPr>
      </w:pPr>
      <w:r>
        <w:fldChar w:fldCharType="end"/>
      </w:r>
    </w:p>
    <w:p w14:paraId="4D57938C" w14:textId="77777777" w:rsidR="004E4C21" w:rsidRDefault="004E4C21">
      <w:r>
        <w:br w:type="page"/>
      </w:r>
    </w:p>
    <w:p w14:paraId="10A8F9EF" w14:textId="77777777" w:rsidR="000632DF" w:rsidRDefault="000632DF" w:rsidP="00D522C3"/>
    <w:p w14:paraId="1539778C" w14:textId="6283B4F9" w:rsidR="007A56F6" w:rsidRDefault="007A56F6" w:rsidP="00D522C3"/>
    <w:p w14:paraId="08F1BC50" w14:textId="2BC5799C" w:rsidR="00D90B68" w:rsidRDefault="00D90B68" w:rsidP="00D90B68">
      <w:pPr>
        <w:jc w:val="center"/>
      </w:pPr>
      <w:r w:rsidRPr="00D90B68">
        <w:t xml:space="preserve">Figure 1: The derived closed-form equation controls the marginal </w:t>
      </w:r>
      <w:proofErr w:type="gramStart"/>
      <w:r w:rsidRPr="00D90B68">
        <w:t>mean</w:t>
      </w:r>
      <w:proofErr w:type="gramEnd"/>
      <w:r w:rsidRPr="00D90B68">
        <w:t xml:space="preserve"> </w:t>
      </w:r>
    </w:p>
    <w:p w14:paraId="71C2AC90" w14:textId="0E590A6D" w:rsidR="007A56F6" w:rsidRDefault="00D90B68" w:rsidP="00EB6F63">
      <w:pPr>
        <w:jc w:val="center"/>
      </w:pPr>
      <w:r w:rsidRPr="00D90B68">
        <w:t>at the target level for log-normal model</w:t>
      </w:r>
    </w:p>
    <w:p w14:paraId="78777E85" w14:textId="5C9C8F4F" w:rsidR="007A56F6" w:rsidRDefault="007A56F6" w:rsidP="00D522C3">
      <w:r>
        <w:rPr>
          <w:noProof/>
        </w:rPr>
        <w:drawing>
          <wp:anchor distT="0" distB="0" distL="114300" distR="114300" simplePos="0" relativeHeight="251658240" behindDoc="0" locked="0" layoutInCell="1" allowOverlap="1" wp14:anchorId="7D32A2A3" wp14:editId="305A2C0F">
            <wp:simplePos x="0" y="0"/>
            <wp:positionH relativeFrom="margin">
              <wp:align>center</wp:align>
            </wp:positionH>
            <wp:positionV relativeFrom="paragraph">
              <wp:posOffset>-2159</wp:posOffset>
            </wp:positionV>
            <wp:extent cx="5943600" cy="5943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Boyi Guo" w:date="2023-05-13T14:54:00Z" w:initials="BG">
    <w:p w14:paraId="3E0866AA" w14:textId="77777777" w:rsidR="00273150" w:rsidRDefault="00273150" w:rsidP="00214E7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Cite: Durrett, R. (2019). Probability: theory and examples (Vol. 49). Cambridge university press. P25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0866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A2314" w16cex:dateUtc="2023-05-13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0866AA" w16cid:durableId="280A23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FF71" w14:textId="77777777" w:rsidR="002F796D" w:rsidRDefault="002F796D" w:rsidP="00596E87">
      <w:pPr>
        <w:spacing w:after="0" w:line="240" w:lineRule="auto"/>
      </w:pPr>
      <w:r>
        <w:separator/>
      </w:r>
    </w:p>
  </w:endnote>
  <w:endnote w:type="continuationSeparator" w:id="0">
    <w:p w14:paraId="760FB114" w14:textId="77777777" w:rsidR="002F796D" w:rsidRDefault="002F796D" w:rsidP="0059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C538" w14:textId="77777777" w:rsidR="002F796D" w:rsidRDefault="002F796D" w:rsidP="00596E87">
      <w:pPr>
        <w:spacing w:after="0" w:line="240" w:lineRule="auto"/>
      </w:pPr>
      <w:r>
        <w:separator/>
      </w:r>
    </w:p>
  </w:footnote>
  <w:footnote w:type="continuationSeparator" w:id="0">
    <w:p w14:paraId="3DC2B89D" w14:textId="77777777" w:rsidR="002F796D" w:rsidRDefault="002F796D" w:rsidP="00596E8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yi Guo">
    <w15:presenceInfo w15:providerId="AD" w15:userId="S::bguo6@jh.edu::fd591092-7f14-4705-a731-14f8fc0da45a"/>
  </w15:person>
  <w15:person w15:author="Li, Linzi">
    <w15:presenceInfo w15:providerId="AD" w15:userId="S-1-5-21-4279633407-28481931-2677731258-4684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xrvp206rt2e2eaxd8xsxsmsdazfap2txs9&quot;&gt;My EndNote Library&lt;record-ids&gt;&lt;item&gt;688&lt;/item&gt;&lt;item&gt;689&lt;/item&gt;&lt;item&gt;690&lt;/item&gt;&lt;item&gt;720&lt;/item&gt;&lt;item&gt;721&lt;/item&gt;&lt;item&gt;722&lt;/item&gt;&lt;item&gt;724&lt;/item&gt;&lt;item&gt;725&lt;/item&gt;&lt;/record-ids&gt;&lt;/item&gt;&lt;/Libraries&gt;"/>
  </w:docVars>
  <w:rsids>
    <w:rsidRoot w:val="00D522C3"/>
    <w:rsid w:val="00000D26"/>
    <w:rsid w:val="00011A0A"/>
    <w:rsid w:val="00013280"/>
    <w:rsid w:val="00016A20"/>
    <w:rsid w:val="000178F0"/>
    <w:rsid w:val="00022335"/>
    <w:rsid w:val="0002677C"/>
    <w:rsid w:val="0003155D"/>
    <w:rsid w:val="00032A01"/>
    <w:rsid w:val="00033E07"/>
    <w:rsid w:val="00034116"/>
    <w:rsid w:val="0004373B"/>
    <w:rsid w:val="00044883"/>
    <w:rsid w:val="0004562C"/>
    <w:rsid w:val="000529FC"/>
    <w:rsid w:val="000539BF"/>
    <w:rsid w:val="00054501"/>
    <w:rsid w:val="00057B74"/>
    <w:rsid w:val="00060A70"/>
    <w:rsid w:val="00062213"/>
    <w:rsid w:val="000632DF"/>
    <w:rsid w:val="00063BB7"/>
    <w:rsid w:val="00070084"/>
    <w:rsid w:val="000705C7"/>
    <w:rsid w:val="0007441B"/>
    <w:rsid w:val="000749AC"/>
    <w:rsid w:val="000805C5"/>
    <w:rsid w:val="00080B4B"/>
    <w:rsid w:val="0008229B"/>
    <w:rsid w:val="00083C1B"/>
    <w:rsid w:val="00096602"/>
    <w:rsid w:val="000A599F"/>
    <w:rsid w:val="000A7197"/>
    <w:rsid w:val="000B433D"/>
    <w:rsid w:val="000B6C9C"/>
    <w:rsid w:val="000B6DAA"/>
    <w:rsid w:val="000C206A"/>
    <w:rsid w:val="000C5E52"/>
    <w:rsid w:val="000C7130"/>
    <w:rsid w:val="000D430A"/>
    <w:rsid w:val="000E05E4"/>
    <w:rsid w:val="000E226F"/>
    <w:rsid w:val="000E4CF1"/>
    <w:rsid w:val="000E509F"/>
    <w:rsid w:val="000E7EC1"/>
    <w:rsid w:val="000F18DB"/>
    <w:rsid w:val="000F2E58"/>
    <w:rsid w:val="000F75A0"/>
    <w:rsid w:val="00101B75"/>
    <w:rsid w:val="0010259C"/>
    <w:rsid w:val="00106EE3"/>
    <w:rsid w:val="00110270"/>
    <w:rsid w:val="0011093B"/>
    <w:rsid w:val="001210C9"/>
    <w:rsid w:val="00121564"/>
    <w:rsid w:val="0012625B"/>
    <w:rsid w:val="0013256F"/>
    <w:rsid w:val="00134B66"/>
    <w:rsid w:val="001353C2"/>
    <w:rsid w:val="00136B3F"/>
    <w:rsid w:val="0013771A"/>
    <w:rsid w:val="0014045F"/>
    <w:rsid w:val="0014116C"/>
    <w:rsid w:val="00147442"/>
    <w:rsid w:val="001524A4"/>
    <w:rsid w:val="00152D15"/>
    <w:rsid w:val="00153924"/>
    <w:rsid w:val="00153A2F"/>
    <w:rsid w:val="00153B45"/>
    <w:rsid w:val="00154DAE"/>
    <w:rsid w:val="00156463"/>
    <w:rsid w:val="00164412"/>
    <w:rsid w:val="00172745"/>
    <w:rsid w:val="00176E84"/>
    <w:rsid w:val="00180429"/>
    <w:rsid w:val="00185967"/>
    <w:rsid w:val="00191010"/>
    <w:rsid w:val="001927CC"/>
    <w:rsid w:val="001949CF"/>
    <w:rsid w:val="00196E23"/>
    <w:rsid w:val="001B63C3"/>
    <w:rsid w:val="001B6C56"/>
    <w:rsid w:val="001C3093"/>
    <w:rsid w:val="001C6C9A"/>
    <w:rsid w:val="001D36D5"/>
    <w:rsid w:val="001D739A"/>
    <w:rsid w:val="001D7C96"/>
    <w:rsid w:val="001E0C7F"/>
    <w:rsid w:val="001E1739"/>
    <w:rsid w:val="001E6808"/>
    <w:rsid w:val="001F1F9A"/>
    <w:rsid w:val="001F6E1C"/>
    <w:rsid w:val="001F7800"/>
    <w:rsid w:val="00200655"/>
    <w:rsid w:val="00201B03"/>
    <w:rsid w:val="002029F2"/>
    <w:rsid w:val="002040FA"/>
    <w:rsid w:val="00205915"/>
    <w:rsid w:val="00210AB7"/>
    <w:rsid w:val="00215F9D"/>
    <w:rsid w:val="00220A59"/>
    <w:rsid w:val="002218F3"/>
    <w:rsid w:val="0022323E"/>
    <w:rsid w:val="002241BD"/>
    <w:rsid w:val="00233F22"/>
    <w:rsid w:val="00235393"/>
    <w:rsid w:val="00237564"/>
    <w:rsid w:val="00241120"/>
    <w:rsid w:val="00244A5A"/>
    <w:rsid w:val="002454D2"/>
    <w:rsid w:val="00246EA3"/>
    <w:rsid w:val="002507E8"/>
    <w:rsid w:val="00254267"/>
    <w:rsid w:val="002555DC"/>
    <w:rsid w:val="00261BA2"/>
    <w:rsid w:val="00264B5F"/>
    <w:rsid w:val="00265109"/>
    <w:rsid w:val="002678FB"/>
    <w:rsid w:val="00271B0A"/>
    <w:rsid w:val="00273150"/>
    <w:rsid w:val="00273870"/>
    <w:rsid w:val="00274241"/>
    <w:rsid w:val="002763AC"/>
    <w:rsid w:val="00282AE8"/>
    <w:rsid w:val="00287F67"/>
    <w:rsid w:val="002923AF"/>
    <w:rsid w:val="0029627F"/>
    <w:rsid w:val="002972A0"/>
    <w:rsid w:val="00297615"/>
    <w:rsid w:val="002B484D"/>
    <w:rsid w:val="002C6187"/>
    <w:rsid w:val="002D016D"/>
    <w:rsid w:val="002D0351"/>
    <w:rsid w:val="002D0B51"/>
    <w:rsid w:val="002D20B0"/>
    <w:rsid w:val="002D46FB"/>
    <w:rsid w:val="002D7A83"/>
    <w:rsid w:val="002F004A"/>
    <w:rsid w:val="002F05D0"/>
    <w:rsid w:val="002F2067"/>
    <w:rsid w:val="002F5005"/>
    <w:rsid w:val="002F60D0"/>
    <w:rsid w:val="002F7958"/>
    <w:rsid w:val="002F796D"/>
    <w:rsid w:val="003004C2"/>
    <w:rsid w:val="00300D77"/>
    <w:rsid w:val="00303AB4"/>
    <w:rsid w:val="00305910"/>
    <w:rsid w:val="00307A68"/>
    <w:rsid w:val="003113A1"/>
    <w:rsid w:val="00311F24"/>
    <w:rsid w:val="003138EB"/>
    <w:rsid w:val="00314A7F"/>
    <w:rsid w:val="003170F1"/>
    <w:rsid w:val="00317D06"/>
    <w:rsid w:val="00322E9C"/>
    <w:rsid w:val="00327E18"/>
    <w:rsid w:val="00332F1F"/>
    <w:rsid w:val="00335206"/>
    <w:rsid w:val="0034347B"/>
    <w:rsid w:val="00343BEF"/>
    <w:rsid w:val="00346DB1"/>
    <w:rsid w:val="00346F10"/>
    <w:rsid w:val="003571C2"/>
    <w:rsid w:val="00360F56"/>
    <w:rsid w:val="003637B0"/>
    <w:rsid w:val="00370C36"/>
    <w:rsid w:val="00373C83"/>
    <w:rsid w:val="00380334"/>
    <w:rsid w:val="003837F4"/>
    <w:rsid w:val="00386285"/>
    <w:rsid w:val="00391627"/>
    <w:rsid w:val="00393972"/>
    <w:rsid w:val="003960CA"/>
    <w:rsid w:val="00396E2F"/>
    <w:rsid w:val="003A43AF"/>
    <w:rsid w:val="003B093D"/>
    <w:rsid w:val="003B49BA"/>
    <w:rsid w:val="003C2C4E"/>
    <w:rsid w:val="003C2F49"/>
    <w:rsid w:val="003C4B16"/>
    <w:rsid w:val="003C61C2"/>
    <w:rsid w:val="003D1DAD"/>
    <w:rsid w:val="003D45DE"/>
    <w:rsid w:val="003D4D73"/>
    <w:rsid w:val="003E1043"/>
    <w:rsid w:val="003E171B"/>
    <w:rsid w:val="003E35A6"/>
    <w:rsid w:val="003E6B0B"/>
    <w:rsid w:val="003E6D37"/>
    <w:rsid w:val="003F01CC"/>
    <w:rsid w:val="003F51EE"/>
    <w:rsid w:val="003F6D73"/>
    <w:rsid w:val="003F6F25"/>
    <w:rsid w:val="00401C9B"/>
    <w:rsid w:val="00406F84"/>
    <w:rsid w:val="004072FA"/>
    <w:rsid w:val="004128F7"/>
    <w:rsid w:val="00412E11"/>
    <w:rsid w:val="004149DD"/>
    <w:rsid w:val="00416B5F"/>
    <w:rsid w:val="00417811"/>
    <w:rsid w:val="004209B5"/>
    <w:rsid w:val="00422C79"/>
    <w:rsid w:val="00425E37"/>
    <w:rsid w:val="0043328C"/>
    <w:rsid w:val="004349A0"/>
    <w:rsid w:val="00436F21"/>
    <w:rsid w:val="00444448"/>
    <w:rsid w:val="00445B6E"/>
    <w:rsid w:val="00445CAF"/>
    <w:rsid w:val="00446998"/>
    <w:rsid w:val="0045249B"/>
    <w:rsid w:val="004565B7"/>
    <w:rsid w:val="00463582"/>
    <w:rsid w:val="00464E5D"/>
    <w:rsid w:val="00466DBE"/>
    <w:rsid w:val="004707C2"/>
    <w:rsid w:val="00475F7B"/>
    <w:rsid w:val="00477031"/>
    <w:rsid w:val="004813BC"/>
    <w:rsid w:val="00482676"/>
    <w:rsid w:val="00484A9A"/>
    <w:rsid w:val="00485B3A"/>
    <w:rsid w:val="00492C3F"/>
    <w:rsid w:val="00494343"/>
    <w:rsid w:val="004B1DFB"/>
    <w:rsid w:val="004B3A0B"/>
    <w:rsid w:val="004B451F"/>
    <w:rsid w:val="004C0F8F"/>
    <w:rsid w:val="004C7801"/>
    <w:rsid w:val="004D00F5"/>
    <w:rsid w:val="004D0250"/>
    <w:rsid w:val="004D113A"/>
    <w:rsid w:val="004D678D"/>
    <w:rsid w:val="004D74E5"/>
    <w:rsid w:val="004E0461"/>
    <w:rsid w:val="004E4C21"/>
    <w:rsid w:val="004E51F0"/>
    <w:rsid w:val="004E55ED"/>
    <w:rsid w:val="004E7FB1"/>
    <w:rsid w:val="004F0900"/>
    <w:rsid w:val="004F091F"/>
    <w:rsid w:val="004F0B21"/>
    <w:rsid w:val="00500B08"/>
    <w:rsid w:val="005046F1"/>
    <w:rsid w:val="00510033"/>
    <w:rsid w:val="0051013E"/>
    <w:rsid w:val="0052261F"/>
    <w:rsid w:val="00524737"/>
    <w:rsid w:val="00526D87"/>
    <w:rsid w:val="005273BA"/>
    <w:rsid w:val="00530CFE"/>
    <w:rsid w:val="00533476"/>
    <w:rsid w:val="005367F0"/>
    <w:rsid w:val="00540080"/>
    <w:rsid w:val="005403B0"/>
    <w:rsid w:val="00540764"/>
    <w:rsid w:val="005420CE"/>
    <w:rsid w:val="0055112A"/>
    <w:rsid w:val="0055325E"/>
    <w:rsid w:val="005535EC"/>
    <w:rsid w:val="005542D5"/>
    <w:rsid w:val="00555598"/>
    <w:rsid w:val="005649BC"/>
    <w:rsid w:val="0056508E"/>
    <w:rsid w:val="00567833"/>
    <w:rsid w:val="00567B6D"/>
    <w:rsid w:val="0057136C"/>
    <w:rsid w:val="00574503"/>
    <w:rsid w:val="00574EA1"/>
    <w:rsid w:val="005771F1"/>
    <w:rsid w:val="00580782"/>
    <w:rsid w:val="00580D03"/>
    <w:rsid w:val="00583907"/>
    <w:rsid w:val="005846D2"/>
    <w:rsid w:val="00585DA0"/>
    <w:rsid w:val="00595A30"/>
    <w:rsid w:val="00596E87"/>
    <w:rsid w:val="005A1ADD"/>
    <w:rsid w:val="005A575A"/>
    <w:rsid w:val="005B1623"/>
    <w:rsid w:val="005B2E42"/>
    <w:rsid w:val="005B36E2"/>
    <w:rsid w:val="005B503A"/>
    <w:rsid w:val="005B7125"/>
    <w:rsid w:val="005C0331"/>
    <w:rsid w:val="005C406C"/>
    <w:rsid w:val="005C4C78"/>
    <w:rsid w:val="005D46E2"/>
    <w:rsid w:val="005E130E"/>
    <w:rsid w:val="005E13E0"/>
    <w:rsid w:val="005E1CC5"/>
    <w:rsid w:val="005E59A5"/>
    <w:rsid w:val="005F22CF"/>
    <w:rsid w:val="005F3CC9"/>
    <w:rsid w:val="005F3D84"/>
    <w:rsid w:val="005F6671"/>
    <w:rsid w:val="005F7D7D"/>
    <w:rsid w:val="0060137B"/>
    <w:rsid w:val="006034FE"/>
    <w:rsid w:val="00611283"/>
    <w:rsid w:val="00611EF7"/>
    <w:rsid w:val="00613163"/>
    <w:rsid w:val="00613E40"/>
    <w:rsid w:val="00616AAE"/>
    <w:rsid w:val="006200BD"/>
    <w:rsid w:val="006230DA"/>
    <w:rsid w:val="006246D9"/>
    <w:rsid w:val="006265B9"/>
    <w:rsid w:val="00627B8D"/>
    <w:rsid w:val="00627BD8"/>
    <w:rsid w:val="006317AD"/>
    <w:rsid w:val="00631DED"/>
    <w:rsid w:val="00637C91"/>
    <w:rsid w:val="006562C0"/>
    <w:rsid w:val="0065698B"/>
    <w:rsid w:val="00663636"/>
    <w:rsid w:val="00663E06"/>
    <w:rsid w:val="006647A6"/>
    <w:rsid w:val="00664CB4"/>
    <w:rsid w:val="00665C8E"/>
    <w:rsid w:val="0066CE49"/>
    <w:rsid w:val="006752DB"/>
    <w:rsid w:val="006753DD"/>
    <w:rsid w:val="0067628C"/>
    <w:rsid w:val="00681152"/>
    <w:rsid w:val="00683EFC"/>
    <w:rsid w:val="00690112"/>
    <w:rsid w:val="0069034E"/>
    <w:rsid w:val="0069144A"/>
    <w:rsid w:val="0069147D"/>
    <w:rsid w:val="006940A9"/>
    <w:rsid w:val="006941BB"/>
    <w:rsid w:val="00695AAF"/>
    <w:rsid w:val="006A07ED"/>
    <w:rsid w:val="006A5B99"/>
    <w:rsid w:val="006A64A7"/>
    <w:rsid w:val="006B1EE0"/>
    <w:rsid w:val="006B2F35"/>
    <w:rsid w:val="006B733F"/>
    <w:rsid w:val="006D24D9"/>
    <w:rsid w:val="006D7812"/>
    <w:rsid w:val="006E2E1B"/>
    <w:rsid w:val="006E3556"/>
    <w:rsid w:val="006E7F1A"/>
    <w:rsid w:val="006F0B40"/>
    <w:rsid w:val="006F344F"/>
    <w:rsid w:val="006F52F5"/>
    <w:rsid w:val="00701D4C"/>
    <w:rsid w:val="00706997"/>
    <w:rsid w:val="00713379"/>
    <w:rsid w:val="00716D35"/>
    <w:rsid w:val="007212EB"/>
    <w:rsid w:val="00730A1D"/>
    <w:rsid w:val="00731715"/>
    <w:rsid w:val="00733186"/>
    <w:rsid w:val="007369B7"/>
    <w:rsid w:val="00742B04"/>
    <w:rsid w:val="00754172"/>
    <w:rsid w:val="00754608"/>
    <w:rsid w:val="007619E4"/>
    <w:rsid w:val="007651AA"/>
    <w:rsid w:val="00766C27"/>
    <w:rsid w:val="00766DC9"/>
    <w:rsid w:val="00767EED"/>
    <w:rsid w:val="00774654"/>
    <w:rsid w:val="0077578D"/>
    <w:rsid w:val="00781D5B"/>
    <w:rsid w:val="00783A9B"/>
    <w:rsid w:val="00785B04"/>
    <w:rsid w:val="00787DB3"/>
    <w:rsid w:val="007909F6"/>
    <w:rsid w:val="00791155"/>
    <w:rsid w:val="0079194B"/>
    <w:rsid w:val="00792173"/>
    <w:rsid w:val="00794A24"/>
    <w:rsid w:val="00795F95"/>
    <w:rsid w:val="007A0252"/>
    <w:rsid w:val="007A02E5"/>
    <w:rsid w:val="007A0774"/>
    <w:rsid w:val="007A1F8B"/>
    <w:rsid w:val="007A3A9E"/>
    <w:rsid w:val="007A4937"/>
    <w:rsid w:val="007A5257"/>
    <w:rsid w:val="007A56F6"/>
    <w:rsid w:val="007A664A"/>
    <w:rsid w:val="007A6FC3"/>
    <w:rsid w:val="007B0C3D"/>
    <w:rsid w:val="007B49A3"/>
    <w:rsid w:val="007B5A75"/>
    <w:rsid w:val="007B7A84"/>
    <w:rsid w:val="007C38B4"/>
    <w:rsid w:val="007C7EFF"/>
    <w:rsid w:val="007D3C12"/>
    <w:rsid w:val="007D64B5"/>
    <w:rsid w:val="007E309A"/>
    <w:rsid w:val="007E3933"/>
    <w:rsid w:val="007E5408"/>
    <w:rsid w:val="007F194A"/>
    <w:rsid w:val="007F3768"/>
    <w:rsid w:val="007F5A76"/>
    <w:rsid w:val="008026B4"/>
    <w:rsid w:val="00804626"/>
    <w:rsid w:val="00806160"/>
    <w:rsid w:val="00807728"/>
    <w:rsid w:val="00810882"/>
    <w:rsid w:val="00811A7D"/>
    <w:rsid w:val="00816FF1"/>
    <w:rsid w:val="00817104"/>
    <w:rsid w:val="00821905"/>
    <w:rsid w:val="00823AAD"/>
    <w:rsid w:val="0082448A"/>
    <w:rsid w:val="008246E7"/>
    <w:rsid w:val="00825481"/>
    <w:rsid w:val="00825E65"/>
    <w:rsid w:val="00826338"/>
    <w:rsid w:val="00826774"/>
    <w:rsid w:val="00830428"/>
    <w:rsid w:val="00832B9D"/>
    <w:rsid w:val="00832BDA"/>
    <w:rsid w:val="00840444"/>
    <w:rsid w:val="008427FD"/>
    <w:rsid w:val="00842DA9"/>
    <w:rsid w:val="00843418"/>
    <w:rsid w:val="00844E1B"/>
    <w:rsid w:val="00852A36"/>
    <w:rsid w:val="00863447"/>
    <w:rsid w:val="00865E5D"/>
    <w:rsid w:val="00867CF3"/>
    <w:rsid w:val="008704CC"/>
    <w:rsid w:val="00871556"/>
    <w:rsid w:val="008716BE"/>
    <w:rsid w:val="00871D05"/>
    <w:rsid w:val="008779C6"/>
    <w:rsid w:val="00885084"/>
    <w:rsid w:val="00886488"/>
    <w:rsid w:val="00890C8C"/>
    <w:rsid w:val="008938D4"/>
    <w:rsid w:val="008954E9"/>
    <w:rsid w:val="00896A48"/>
    <w:rsid w:val="008A2424"/>
    <w:rsid w:val="008A3AE9"/>
    <w:rsid w:val="008A41A4"/>
    <w:rsid w:val="008B5F32"/>
    <w:rsid w:val="008B691E"/>
    <w:rsid w:val="008B720E"/>
    <w:rsid w:val="008B72D4"/>
    <w:rsid w:val="008C4A6D"/>
    <w:rsid w:val="008D16A6"/>
    <w:rsid w:val="008D1A9A"/>
    <w:rsid w:val="008D76C3"/>
    <w:rsid w:val="008E2FC1"/>
    <w:rsid w:val="008E4B3F"/>
    <w:rsid w:val="008F2094"/>
    <w:rsid w:val="008F661A"/>
    <w:rsid w:val="008F7777"/>
    <w:rsid w:val="009015A6"/>
    <w:rsid w:val="0090415E"/>
    <w:rsid w:val="00912D57"/>
    <w:rsid w:val="00913197"/>
    <w:rsid w:val="009139B4"/>
    <w:rsid w:val="00916360"/>
    <w:rsid w:val="009179CC"/>
    <w:rsid w:val="009201EE"/>
    <w:rsid w:val="00920AB5"/>
    <w:rsid w:val="009222FC"/>
    <w:rsid w:val="00927267"/>
    <w:rsid w:val="009275C2"/>
    <w:rsid w:val="00930909"/>
    <w:rsid w:val="009330FD"/>
    <w:rsid w:val="00933166"/>
    <w:rsid w:val="00935E70"/>
    <w:rsid w:val="009424A3"/>
    <w:rsid w:val="00942E45"/>
    <w:rsid w:val="00944CC6"/>
    <w:rsid w:val="009458C5"/>
    <w:rsid w:val="009472B7"/>
    <w:rsid w:val="00957ABB"/>
    <w:rsid w:val="00961BE6"/>
    <w:rsid w:val="009622BC"/>
    <w:rsid w:val="00962578"/>
    <w:rsid w:val="009626E1"/>
    <w:rsid w:val="009638F3"/>
    <w:rsid w:val="00963FF9"/>
    <w:rsid w:val="009659BC"/>
    <w:rsid w:val="00966EC3"/>
    <w:rsid w:val="009700C9"/>
    <w:rsid w:val="00971CB2"/>
    <w:rsid w:val="009759C4"/>
    <w:rsid w:val="00983B27"/>
    <w:rsid w:val="0098761D"/>
    <w:rsid w:val="00987A0C"/>
    <w:rsid w:val="009930D3"/>
    <w:rsid w:val="00994F3E"/>
    <w:rsid w:val="009962DE"/>
    <w:rsid w:val="009A1F41"/>
    <w:rsid w:val="009A3947"/>
    <w:rsid w:val="009A4EAA"/>
    <w:rsid w:val="009A62AA"/>
    <w:rsid w:val="009A6D77"/>
    <w:rsid w:val="009B0834"/>
    <w:rsid w:val="009B35D3"/>
    <w:rsid w:val="009B432F"/>
    <w:rsid w:val="009D1F45"/>
    <w:rsid w:val="009E22D4"/>
    <w:rsid w:val="009E3B95"/>
    <w:rsid w:val="009E3E29"/>
    <w:rsid w:val="009F052A"/>
    <w:rsid w:val="009F1499"/>
    <w:rsid w:val="009F1C05"/>
    <w:rsid w:val="009F62C0"/>
    <w:rsid w:val="00A01760"/>
    <w:rsid w:val="00A01A88"/>
    <w:rsid w:val="00A03E18"/>
    <w:rsid w:val="00A11A85"/>
    <w:rsid w:val="00A211F3"/>
    <w:rsid w:val="00A21807"/>
    <w:rsid w:val="00A23D7E"/>
    <w:rsid w:val="00A246B3"/>
    <w:rsid w:val="00A2595D"/>
    <w:rsid w:val="00A25E5A"/>
    <w:rsid w:val="00A25FB5"/>
    <w:rsid w:val="00A26CBE"/>
    <w:rsid w:val="00A309A4"/>
    <w:rsid w:val="00A35F11"/>
    <w:rsid w:val="00A428EC"/>
    <w:rsid w:val="00A438DF"/>
    <w:rsid w:val="00A46C1C"/>
    <w:rsid w:val="00A502EF"/>
    <w:rsid w:val="00A514E4"/>
    <w:rsid w:val="00A51B15"/>
    <w:rsid w:val="00A614B4"/>
    <w:rsid w:val="00A61E45"/>
    <w:rsid w:val="00A62B18"/>
    <w:rsid w:val="00A641FF"/>
    <w:rsid w:val="00A65717"/>
    <w:rsid w:val="00A67FA5"/>
    <w:rsid w:val="00A73DE3"/>
    <w:rsid w:val="00A74308"/>
    <w:rsid w:val="00A75F94"/>
    <w:rsid w:val="00A804A0"/>
    <w:rsid w:val="00A80AFC"/>
    <w:rsid w:val="00A817AD"/>
    <w:rsid w:val="00A83371"/>
    <w:rsid w:val="00A85AFB"/>
    <w:rsid w:val="00A85FBE"/>
    <w:rsid w:val="00A91C73"/>
    <w:rsid w:val="00A95821"/>
    <w:rsid w:val="00A9F501"/>
    <w:rsid w:val="00AA01E4"/>
    <w:rsid w:val="00AA0201"/>
    <w:rsid w:val="00AA0DA1"/>
    <w:rsid w:val="00AA2D51"/>
    <w:rsid w:val="00AA3B11"/>
    <w:rsid w:val="00AA4FC2"/>
    <w:rsid w:val="00AA789E"/>
    <w:rsid w:val="00AA7BEA"/>
    <w:rsid w:val="00AB22A8"/>
    <w:rsid w:val="00AB38FB"/>
    <w:rsid w:val="00AB3E07"/>
    <w:rsid w:val="00AB4A73"/>
    <w:rsid w:val="00AD4AE1"/>
    <w:rsid w:val="00AD5315"/>
    <w:rsid w:val="00AE2DA0"/>
    <w:rsid w:val="00AE4184"/>
    <w:rsid w:val="00AE5F19"/>
    <w:rsid w:val="00AE6EFB"/>
    <w:rsid w:val="00AF4C19"/>
    <w:rsid w:val="00AF6AC2"/>
    <w:rsid w:val="00B000FB"/>
    <w:rsid w:val="00B005D5"/>
    <w:rsid w:val="00B0091B"/>
    <w:rsid w:val="00B00DFB"/>
    <w:rsid w:val="00B01386"/>
    <w:rsid w:val="00B03F10"/>
    <w:rsid w:val="00B04A8D"/>
    <w:rsid w:val="00B05781"/>
    <w:rsid w:val="00B078FD"/>
    <w:rsid w:val="00B11B18"/>
    <w:rsid w:val="00B21D8E"/>
    <w:rsid w:val="00B221D8"/>
    <w:rsid w:val="00B3303B"/>
    <w:rsid w:val="00B357A5"/>
    <w:rsid w:val="00B35E9F"/>
    <w:rsid w:val="00B469A6"/>
    <w:rsid w:val="00B504BB"/>
    <w:rsid w:val="00B54FFC"/>
    <w:rsid w:val="00B567B8"/>
    <w:rsid w:val="00B64D8D"/>
    <w:rsid w:val="00B65513"/>
    <w:rsid w:val="00B658E0"/>
    <w:rsid w:val="00B663FF"/>
    <w:rsid w:val="00B70119"/>
    <w:rsid w:val="00B73D00"/>
    <w:rsid w:val="00B76C41"/>
    <w:rsid w:val="00B8173B"/>
    <w:rsid w:val="00B82E30"/>
    <w:rsid w:val="00B85345"/>
    <w:rsid w:val="00B85884"/>
    <w:rsid w:val="00B87F07"/>
    <w:rsid w:val="00B93612"/>
    <w:rsid w:val="00B937DE"/>
    <w:rsid w:val="00B9736E"/>
    <w:rsid w:val="00B97E55"/>
    <w:rsid w:val="00BA1619"/>
    <w:rsid w:val="00BA6336"/>
    <w:rsid w:val="00BA6D50"/>
    <w:rsid w:val="00BB1B11"/>
    <w:rsid w:val="00BB1E0C"/>
    <w:rsid w:val="00BB3772"/>
    <w:rsid w:val="00BB382E"/>
    <w:rsid w:val="00BB4BE4"/>
    <w:rsid w:val="00BB547B"/>
    <w:rsid w:val="00BB5D63"/>
    <w:rsid w:val="00BB6F5D"/>
    <w:rsid w:val="00BC0948"/>
    <w:rsid w:val="00BC5555"/>
    <w:rsid w:val="00BC61B5"/>
    <w:rsid w:val="00BD62ED"/>
    <w:rsid w:val="00BD6A5C"/>
    <w:rsid w:val="00BD7347"/>
    <w:rsid w:val="00BE4A8B"/>
    <w:rsid w:val="00BE6418"/>
    <w:rsid w:val="00BE65C0"/>
    <w:rsid w:val="00BF0A6E"/>
    <w:rsid w:val="00BF1337"/>
    <w:rsid w:val="00BF19A1"/>
    <w:rsid w:val="00BF2443"/>
    <w:rsid w:val="00BF7C1A"/>
    <w:rsid w:val="00C054B5"/>
    <w:rsid w:val="00C1351C"/>
    <w:rsid w:val="00C14ECA"/>
    <w:rsid w:val="00C15849"/>
    <w:rsid w:val="00C15D9D"/>
    <w:rsid w:val="00C20B77"/>
    <w:rsid w:val="00C27267"/>
    <w:rsid w:val="00C31FDB"/>
    <w:rsid w:val="00C3263A"/>
    <w:rsid w:val="00C35796"/>
    <w:rsid w:val="00C3795F"/>
    <w:rsid w:val="00C429B7"/>
    <w:rsid w:val="00C44CB4"/>
    <w:rsid w:val="00C45174"/>
    <w:rsid w:val="00C45250"/>
    <w:rsid w:val="00C4583F"/>
    <w:rsid w:val="00C53128"/>
    <w:rsid w:val="00C56884"/>
    <w:rsid w:val="00C57626"/>
    <w:rsid w:val="00C57E72"/>
    <w:rsid w:val="00C6071E"/>
    <w:rsid w:val="00C61F40"/>
    <w:rsid w:val="00C6236D"/>
    <w:rsid w:val="00C6304C"/>
    <w:rsid w:val="00C64F1B"/>
    <w:rsid w:val="00C71926"/>
    <w:rsid w:val="00C7277F"/>
    <w:rsid w:val="00C72A21"/>
    <w:rsid w:val="00C8072F"/>
    <w:rsid w:val="00C81FE9"/>
    <w:rsid w:val="00C84A79"/>
    <w:rsid w:val="00C85528"/>
    <w:rsid w:val="00C91D64"/>
    <w:rsid w:val="00CA4E4C"/>
    <w:rsid w:val="00CA5C97"/>
    <w:rsid w:val="00CB19AA"/>
    <w:rsid w:val="00CB2F59"/>
    <w:rsid w:val="00CB41F8"/>
    <w:rsid w:val="00CB6659"/>
    <w:rsid w:val="00CC41D7"/>
    <w:rsid w:val="00CC47A3"/>
    <w:rsid w:val="00CC5517"/>
    <w:rsid w:val="00CC64E0"/>
    <w:rsid w:val="00CC7C29"/>
    <w:rsid w:val="00CC7D69"/>
    <w:rsid w:val="00CD0038"/>
    <w:rsid w:val="00CD484B"/>
    <w:rsid w:val="00CD6A69"/>
    <w:rsid w:val="00CE08F6"/>
    <w:rsid w:val="00CE0CDA"/>
    <w:rsid w:val="00CE3897"/>
    <w:rsid w:val="00CE4822"/>
    <w:rsid w:val="00CE5C73"/>
    <w:rsid w:val="00CF1FB6"/>
    <w:rsid w:val="00CF5A99"/>
    <w:rsid w:val="00D03DFD"/>
    <w:rsid w:val="00D04A47"/>
    <w:rsid w:val="00D0784D"/>
    <w:rsid w:val="00D11D25"/>
    <w:rsid w:val="00D12606"/>
    <w:rsid w:val="00D14C78"/>
    <w:rsid w:val="00D17E79"/>
    <w:rsid w:val="00D2190D"/>
    <w:rsid w:val="00D267FB"/>
    <w:rsid w:val="00D3115B"/>
    <w:rsid w:val="00D321B4"/>
    <w:rsid w:val="00D42C4C"/>
    <w:rsid w:val="00D45BBE"/>
    <w:rsid w:val="00D4611C"/>
    <w:rsid w:val="00D510C0"/>
    <w:rsid w:val="00D522C3"/>
    <w:rsid w:val="00D53026"/>
    <w:rsid w:val="00D53566"/>
    <w:rsid w:val="00D612DC"/>
    <w:rsid w:val="00D62491"/>
    <w:rsid w:val="00D63D40"/>
    <w:rsid w:val="00D64094"/>
    <w:rsid w:val="00D67835"/>
    <w:rsid w:val="00D72FCF"/>
    <w:rsid w:val="00D76FB0"/>
    <w:rsid w:val="00D80784"/>
    <w:rsid w:val="00D81168"/>
    <w:rsid w:val="00D8200E"/>
    <w:rsid w:val="00D85AA6"/>
    <w:rsid w:val="00D8757D"/>
    <w:rsid w:val="00D87A94"/>
    <w:rsid w:val="00D90B68"/>
    <w:rsid w:val="00D90CB3"/>
    <w:rsid w:val="00D94B94"/>
    <w:rsid w:val="00DA62AF"/>
    <w:rsid w:val="00DB1AAF"/>
    <w:rsid w:val="00DB2069"/>
    <w:rsid w:val="00DB3B2F"/>
    <w:rsid w:val="00DB6CA0"/>
    <w:rsid w:val="00DB7260"/>
    <w:rsid w:val="00DB7963"/>
    <w:rsid w:val="00DC2E73"/>
    <w:rsid w:val="00DC6CAF"/>
    <w:rsid w:val="00DD02B0"/>
    <w:rsid w:val="00DD0BBD"/>
    <w:rsid w:val="00DD134C"/>
    <w:rsid w:val="00DD1632"/>
    <w:rsid w:val="00DD346D"/>
    <w:rsid w:val="00DD4357"/>
    <w:rsid w:val="00DD69D9"/>
    <w:rsid w:val="00DE3267"/>
    <w:rsid w:val="00DF0699"/>
    <w:rsid w:val="00DF078E"/>
    <w:rsid w:val="00DF0DAE"/>
    <w:rsid w:val="00DF0FB4"/>
    <w:rsid w:val="00DF50DF"/>
    <w:rsid w:val="00DF5CFA"/>
    <w:rsid w:val="00DF7E87"/>
    <w:rsid w:val="00E004A8"/>
    <w:rsid w:val="00E04AF2"/>
    <w:rsid w:val="00E10E6D"/>
    <w:rsid w:val="00E11FE7"/>
    <w:rsid w:val="00E129C0"/>
    <w:rsid w:val="00E135A7"/>
    <w:rsid w:val="00E15302"/>
    <w:rsid w:val="00E15F07"/>
    <w:rsid w:val="00E24201"/>
    <w:rsid w:val="00E25A9D"/>
    <w:rsid w:val="00E265B7"/>
    <w:rsid w:val="00E27C00"/>
    <w:rsid w:val="00E333EC"/>
    <w:rsid w:val="00E36DB7"/>
    <w:rsid w:val="00E36F47"/>
    <w:rsid w:val="00E4235A"/>
    <w:rsid w:val="00E42399"/>
    <w:rsid w:val="00E43C5D"/>
    <w:rsid w:val="00E443CE"/>
    <w:rsid w:val="00E46429"/>
    <w:rsid w:val="00E46C57"/>
    <w:rsid w:val="00E6086D"/>
    <w:rsid w:val="00E70DC6"/>
    <w:rsid w:val="00E72FC1"/>
    <w:rsid w:val="00E75AF1"/>
    <w:rsid w:val="00E774D5"/>
    <w:rsid w:val="00E80A64"/>
    <w:rsid w:val="00E8190E"/>
    <w:rsid w:val="00E82324"/>
    <w:rsid w:val="00E87488"/>
    <w:rsid w:val="00E87B21"/>
    <w:rsid w:val="00E93949"/>
    <w:rsid w:val="00E9798B"/>
    <w:rsid w:val="00EA114F"/>
    <w:rsid w:val="00EA3961"/>
    <w:rsid w:val="00EA549C"/>
    <w:rsid w:val="00EB11A3"/>
    <w:rsid w:val="00EB2105"/>
    <w:rsid w:val="00EB244D"/>
    <w:rsid w:val="00EB6F25"/>
    <w:rsid w:val="00EB6F63"/>
    <w:rsid w:val="00EC30E8"/>
    <w:rsid w:val="00ED5546"/>
    <w:rsid w:val="00EE226E"/>
    <w:rsid w:val="00EE2C13"/>
    <w:rsid w:val="00EE3497"/>
    <w:rsid w:val="00EE5613"/>
    <w:rsid w:val="00EE7130"/>
    <w:rsid w:val="00EF0118"/>
    <w:rsid w:val="00EF1809"/>
    <w:rsid w:val="00EF2D22"/>
    <w:rsid w:val="00EF7FEC"/>
    <w:rsid w:val="00F01D6A"/>
    <w:rsid w:val="00F02891"/>
    <w:rsid w:val="00F0508E"/>
    <w:rsid w:val="00F0624B"/>
    <w:rsid w:val="00F06EC1"/>
    <w:rsid w:val="00F12E7E"/>
    <w:rsid w:val="00F15A44"/>
    <w:rsid w:val="00F16996"/>
    <w:rsid w:val="00F17FDA"/>
    <w:rsid w:val="00F205D4"/>
    <w:rsid w:val="00F324B1"/>
    <w:rsid w:val="00F40F48"/>
    <w:rsid w:val="00F417CA"/>
    <w:rsid w:val="00F42636"/>
    <w:rsid w:val="00F42ED3"/>
    <w:rsid w:val="00F46B5A"/>
    <w:rsid w:val="00F50362"/>
    <w:rsid w:val="00F510F9"/>
    <w:rsid w:val="00F5259A"/>
    <w:rsid w:val="00F552E5"/>
    <w:rsid w:val="00F55A28"/>
    <w:rsid w:val="00F56AB7"/>
    <w:rsid w:val="00F619E0"/>
    <w:rsid w:val="00F61B8F"/>
    <w:rsid w:val="00F642F6"/>
    <w:rsid w:val="00F648C2"/>
    <w:rsid w:val="00F7055F"/>
    <w:rsid w:val="00F72D0D"/>
    <w:rsid w:val="00F730FC"/>
    <w:rsid w:val="00F74865"/>
    <w:rsid w:val="00F81369"/>
    <w:rsid w:val="00F8254A"/>
    <w:rsid w:val="00F93D31"/>
    <w:rsid w:val="00F97B2C"/>
    <w:rsid w:val="00FA0CF3"/>
    <w:rsid w:val="00FA0DCE"/>
    <w:rsid w:val="00FA12CB"/>
    <w:rsid w:val="00FA3127"/>
    <w:rsid w:val="00FA3910"/>
    <w:rsid w:val="00FB01E1"/>
    <w:rsid w:val="00FB1B9D"/>
    <w:rsid w:val="00FB2145"/>
    <w:rsid w:val="00FB2E04"/>
    <w:rsid w:val="00FB3040"/>
    <w:rsid w:val="00FB33F3"/>
    <w:rsid w:val="00FB403E"/>
    <w:rsid w:val="00FB5963"/>
    <w:rsid w:val="00FB6D1A"/>
    <w:rsid w:val="00FC1CF3"/>
    <w:rsid w:val="00FC3182"/>
    <w:rsid w:val="00FC42B0"/>
    <w:rsid w:val="00FC564E"/>
    <w:rsid w:val="00FC5863"/>
    <w:rsid w:val="00FC6214"/>
    <w:rsid w:val="00FD1320"/>
    <w:rsid w:val="00FD2D71"/>
    <w:rsid w:val="00FD4E19"/>
    <w:rsid w:val="00FD4F4B"/>
    <w:rsid w:val="00FD52C6"/>
    <w:rsid w:val="00FD5798"/>
    <w:rsid w:val="00FD649E"/>
    <w:rsid w:val="00FD69B4"/>
    <w:rsid w:val="00FE0DAA"/>
    <w:rsid w:val="00FF156E"/>
    <w:rsid w:val="00FF5058"/>
    <w:rsid w:val="00FF5F2D"/>
    <w:rsid w:val="00FF622B"/>
    <w:rsid w:val="00FF62F1"/>
    <w:rsid w:val="00FF7095"/>
    <w:rsid w:val="012F6E46"/>
    <w:rsid w:val="017C3576"/>
    <w:rsid w:val="01E4EEFA"/>
    <w:rsid w:val="02014F0C"/>
    <w:rsid w:val="020CA99A"/>
    <w:rsid w:val="021BF7E7"/>
    <w:rsid w:val="02530D03"/>
    <w:rsid w:val="027DAB1A"/>
    <w:rsid w:val="02D0D49E"/>
    <w:rsid w:val="02F8F977"/>
    <w:rsid w:val="03215A58"/>
    <w:rsid w:val="03F5DA59"/>
    <w:rsid w:val="042168DE"/>
    <w:rsid w:val="043CFBA4"/>
    <w:rsid w:val="04482F5C"/>
    <w:rsid w:val="044A9AA4"/>
    <w:rsid w:val="0464385D"/>
    <w:rsid w:val="0465EF62"/>
    <w:rsid w:val="0489B8B3"/>
    <w:rsid w:val="04DC4F60"/>
    <w:rsid w:val="04DD1CE1"/>
    <w:rsid w:val="04DF8F3E"/>
    <w:rsid w:val="05E6686C"/>
    <w:rsid w:val="0632E061"/>
    <w:rsid w:val="064A33E9"/>
    <w:rsid w:val="0666ABDB"/>
    <w:rsid w:val="067D91F2"/>
    <w:rsid w:val="06966A25"/>
    <w:rsid w:val="06AA4200"/>
    <w:rsid w:val="06CC2274"/>
    <w:rsid w:val="076F2292"/>
    <w:rsid w:val="0794F31B"/>
    <w:rsid w:val="07CD5EF1"/>
    <w:rsid w:val="07E11662"/>
    <w:rsid w:val="089FA7F9"/>
    <w:rsid w:val="08D05BFB"/>
    <w:rsid w:val="09175934"/>
    <w:rsid w:val="09305963"/>
    <w:rsid w:val="0988DAF2"/>
    <w:rsid w:val="09CBA82F"/>
    <w:rsid w:val="0A38374D"/>
    <w:rsid w:val="0A4A483E"/>
    <w:rsid w:val="0A8F67B5"/>
    <w:rsid w:val="0AA0E5D9"/>
    <w:rsid w:val="0ACF1596"/>
    <w:rsid w:val="0B3CB5CC"/>
    <w:rsid w:val="0B72072D"/>
    <w:rsid w:val="0BC539CC"/>
    <w:rsid w:val="0BD748BB"/>
    <w:rsid w:val="0CA163F7"/>
    <w:rsid w:val="0D7AC113"/>
    <w:rsid w:val="0D932FF4"/>
    <w:rsid w:val="0DBAB375"/>
    <w:rsid w:val="0E205189"/>
    <w:rsid w:val="0E44EA20"/>
    <w:rsid w:val="0E9CF50C"/>
    <w:rsid w:val="0EB74433"/>
    <w:rsid w:val="0EC6661A"/>
    <w:rsid w:val="0F2F0055"/>
    <w:rsid w:val="0F4B7975"/>
    <w:rsid w:val="0FB231D1"/>
    <w:rsid w:val="1024240E"/>
    <w:rsid w:val="10457850"/>
    <w:rsid w:val="105A51EA"/>
    <w:rsid w:val="1062367B"/>
    <w:rsid w:val="108214EC"/>
    <w:rsid w:val="10993978"/>
    <w:rsid w:val="1154D20E"/>
    <w:rsid w:val="119E90F5"/>
    <w:rsid w:val="11A0CF75"/>
    <w:rsid w:val="11CEE7A1"/>
    <w:rsid w:val="120C225E"/>
    <w:rsid w:val="121DE54D"/>
    <w:rsid w:val="123509D9"/>
    <w:rsid w:val="125EEB1A"/>
    <w:rsid w:val="128F70B4"/>
    <w:rsid w:val="1296D5F5"/>
    <w:rsid w:val="1318E93D"/>
    <w:rsid w:val="1361D02D"/>
    <w:rsid w:val="13832C77"/>
    <w:rsid w:val="13AB2449"/>
    <w:rsid w:val="13D5ADF6"/>
    <w:rsid w:val="13DE7920"/>
    <w:rsid w:val="1404F882"/>
    <w:rsid w:val="14232479"/>
    <w:rsid w:val="14526AF7"/>
    <w:rsid w:val="1452837E"/>
    <w:rsid w:val="1459E018"/>
    <w:rsid w:val="14C0E60E"/>
    <w:rsid w:val="1604DEF3"/>
    <w:rsid w:val="16EA13EF"/>
    <w:rsid w:val="1703B521"/>
    <w:rsid w:val="17373650"/>
    <w:rsid w:val="17D0963F"/>
    <w:rsid w:val="17E1B868"/>
    <w:rsid w:val="17F7532B"/>
    <w:rsid w:val="1932354A"/>
    <w:rsid w:val="196FE103"/>
    <w:rsid w:val="19D33239"/>
    <w:rsid w:val="1AA6AACA"/>
    <w:rsid w:val="1AB24300"/>
    <w:rsid w:val="1AB9461E"/>
    <w:rsid w:val="1B2F3F26"/>
    <w:rsid w:val="1B53B9B5"/>
    <w:rsid w:val="1B6CE212"/>
    <w:rsid w:val="1B7DD866"/>
    <w:rsid w:val="1BC906BA"/>
    <w:rsid w:val="1BD6D840"/>
    <w:rsid w:val="1BD86E6F"/>
    <w:rsid w:val="1BE4510A"/>
    <w:rsid w:val="1BE729DC"/>
    <w:rsid w:val="1BFC4251"/>
    <w:rsid w:val="1D273D55"/>
    <w:rsid w:val="1D2B7A9B"/>
    <w:rsid w:val="1D5F372E"/>
    <w:rsid w:val="1D7B7BA5"/>
    <w:rsid w:val="1E1CCFAE"/>
    <w:rsid w:val="1E414610"/>
    <w:rsid w:val="1E877848"/>
    <w:rsid w:val="1EA59AAA"/>
    <w:rsid w:val="1EEE4A14"/>
    <w:rsid w:val="1EF0229B"/>
    <w:rsid w:val="1F52CE6B"/>
    <w:rsid w:val="1F7384CC"/>
    <w:rsid w:val="20911D9F"/>
    <w:rsid w:val="214D972D"/>
    <w:rsid w:val="21C52D8C"/>
    <w:rsid w:val="223BF69D"/>
    <w:rsid w:val="2241C036"/>
    <w:rsid w:val="22688CD4"/>
    <w:rsid w:val="229B6FB3"/>
    <w:rsid w:val="22D7BE51"/>
    <w:rsid w:val="22E28EB6"/>
    <w:rsid w:val="22E64B64"/>
    <w:rsid w:val="234AD741"/>
    <w:rsid w:val="243D0EC1"/>
    <w:rsid w:val="24440759"/>
    <w:rsid w:val="258313F4"/>
    <w:rsid w:val="25EE5EEE"/>
    <w:rsid w:val="261A4407"/>
    <w:rsid w:val="2715AAD0"/>
    <w:rsid w:val="27BF701A"/>
    <w:rsid w:val="27F71BF7"/>
    <w:rsid w:val="28C25CAD"/>
    <w:rsid w:val="29A3893D"/>
    <w:rsid w:val="29E6937C"/>
    <w:rsid w:val="29E90175"/>
    <w:rsid w:val="2A107F4B"/>
    <w:rsid w:val="2A133841"/>
    <w:rsid w:val="2A5E2D0E"/>
    <w:rsid w:val="2A76D012"/>
    <w:rsid w:val="2AF99781"/>
    <w:rsid w:val="2B304F7D"/>
    <w:rsid w:val="2B4E7340"/>
    <w:rsid w:val="2B610488"/>
    <w:rsid w:val="2BA1583D"/>
    <w:rsid w:val="2C7A13BB"/>
    <w:rsid w:val="2CFB7758"/>
    <w:rsid w:val="2D28E44B"/>
    <w:rsid w:val="2D8BF2A4"/>
    <w:rsid w:val="2D8E25D9"/>
    <w:rsid w:val="2DC7BC3B"/>
    <w:rsid w:val="2DE53672"/>
    <w:rsid w:val="2E545A0D"/>
    <w:rsid w:val="2E570E33"/>
    <w:rsid w:val="2E67E461"/>
    <w:rsid w:val="2EED1681"/>
    <w:rsid w:val="2F874118"/>
    <w:rsid w:val="2FB04BBA"/>
    <w:rsid w:val="2FD5EB37"/>
    <w:rsid w:val="2FF9B974"/>
    <w:rsid w:val="3012B412"/>
    <w:rsid w:val="3138E1D6"/>
    <w:rsid w:val="322F604C"/>
    <w:rsid w:val="3259A834"/>
    <w:rsid w:val="32706E37"/>
    <w:rsid w:val="328E0341"/>
    <w:rsid w:val="336EFF49"/>
    <w:rsid w:val="33B21DB5"/>
    <w:rsid w:val="33EF50E8"/>
    <w:rsid w:val="34415E28"/>
    <w:rsid w:val="34708298"/>
    <w:rsid w:val="354C74D6"/>
    <w:rsid w:val="3584C930"/>
    <w:rsid w:val="358B9595"/>
    <w:rsid w:val="35B9B561"/>
    <w:rsid w:val="35C63B7B"/>
    <w:rsid w:val="35F6F072"/>
    <w:rsid w:val="363C819B"/>
    <w:rsid w:val="3660399D"/>
    <w:rsid w:val="366AE90B"/>
    <w:rsid w:val="36FEC423"/>
    <w:rsid w:val="372387B9"/>
    <w:rsid w:val="379CB2DA"/>
    <w:rsid w:val="380787E9"/>
    <w:rsid w:val="38614461"/>
    <w:rsid w:val="3894E743"/>
    <w:rsid w:val="3898597D"/>
    <w:rsid w:val="39392562"/>
    <w:rsid w:val="3943F3BB"/>
    <w:rsid w:val="39993C48"/>
    <w:rsid w:val="399B978A"/>
    <w:rsid w:val="3A4BBD2A"/>
    <w:rsid w:val="3A9B4F19"/>
    <w:rsid w:val="3ABECB7E"/>
    <w:rsid w:val="3AC3CFFB"/>
    <w:rsid w:val="3B45844C"/>
    <w:rsid w:val="3BA3A842"/>
    <w:rsid w:val="3BC2218D"/>
    <w:rsid w:val="3C3AD3F5"/>
    <w:rsid w:val="3C580121"/>
    <w:rsid w:val="3C78FE65"/>
    <w:rsid w:val="3D3DDD80"/>
    <w:rsid w:val="3DA72DB0"/>
    <w:rsid w:val="3DE483C3"/>
    <w:rsid w:val="3F8B04A1"/>
    <w:rsid w:val="3FA5B9AD"/>
    <w:rsid w:val="3FC0E5E8"/>
    <w:rsid w:val="4053F3CF"/>
    <w:rsid w:val="4097BBCE"/>
    <w:rsid w:val="40CDAE83"/>
    <w:rsid w:val="410E31FE"/>
    <w:rsid w:val="411260DE"/>
    <w:rsid w:val="4151436D"/>
    <w:rsid w:val="416620D6"/>
    <w:rsid w:val="418DE009"/>
    <w:rsid w:val="41E5D837"/>
    <w:rsid w:val="42610DE7"/>
    <w:rsid w:val="42B7914E"/>
    <w:rsid w:val="42F54A4C"/>
    <w:rsid w:val="432B4401"/>
    <w:rsid w:val="43D0D5BC"/>
    <w:rsid w:val="4469A801"/>
    <w:rsid w:val="4488D078"/>
    <w:rsid w:val="450F8CBD"/>
    <w:rsid w:val="4554D156"/>
    <w:rsid w:val="45A34A2A"/>
    <w:rsid w:val="4622E19F"/>
    <w:rsid w:val="467CC0E2"/>
    <w:rsid w:val="468169F5"/>
    <w:rsid w:val="46B21091"/>
    <w:rsid w:val="47377D65"/>
    <w:rsid w:val="4766CFD6"/>
    <w:rsid w:val="476CC060"/>
    <w:rsid w:val="47EA21B2"/>
    <w:rsid w:val="47EE6BD4"/>
    <w:rsid w:val="48072518"/>
    <w:rsid w:val="4813B790"/>
    <w:rsid w:val="48A1D2B5"/>
    <w:rsid w:val="48D1AF03"/>
    <w:rsid w:val="4962888E"/>
    <w:rsid w:val="49AF87F1"/>
    <w:rsid w:val="49E37883"/>
    <w:rsid w:val="4A3D3EA0"/>
    <w:rsid w:val="4BACC834"/>
    <w:rsid w:val="4D406438"/>
    <w:rsid w:val="4D62D602"/>
    <w:rsid w:val="4DCD4301"/>
    <w:rsid w:val="4DD770F2"/>
    <w:rsid w:val="4F31952D"/>
    <w:rsid w:val="4F5D28FB"/>
    <w:rsid w:val="4F83BE37"/>
    <w:rsid w:val="50016C29"/>
    <w:rsid w:val="50151615"/>
    <w:rsid w:val="5023A328"/>
    <w:rsid w:val="5050D25B"/>
    <w:rsid w:val="5099E046"/>
    <w:rsid w:val="50A00AAA"/>
    <w:rsid w:val="5125BE43"/>
    <w:rsid w:val="51BF7389"/>
    <w:rsid w:val="51DB7E91"/>
    <w:rsid w:val="51E7D454"/>
    <w:rsid w:val="52135E98"/>
    <w:rsid w:val="5234E135"/>
    <w:rsid w:val="527226D9"/>
    <w:rsid w:val="52C753FE"/>
    <w:rsid w:val="535B2F27"/>
    <w:rsid w:val="535B43EA"/>
    <w:rsid w:val="53C905A4"/>
    <w:rsid w:val="542B1FE9"/>
    <w:rsid w:val="55A1A0B8"/>
    <w:rsid w:val="55CF6788"/>
    <w:rsid w:val="56066718"/>
    <w:rsid w:val="566B2F3C"/>
    <w:rsid w:val="5696FE6D"/>
    <w:rsid w:val="56AC4B0A"/>
    <w:rsid w:val="57108774"/>
    <w:rsid w:val="57259BAC"/>
    <w:rsid w:val="573A791D"/>
    <w:rsid w:val="573DE326"/>
    <w:rsid w:val="57C5DAAF"/>
    <w:rsid w:val="581B32DD"/>
    <w:rsid w:val="591684DF"/>
    <w:rsid w:val="591D9E4D"/>
    <w:rsid w:val="594C63E0"/>
    <w:rsid w:val="595CE6AB"/>
    <w:rsid w:val="5966F679"/>
    <w:rsid w:val="597348A5"/>
    <w:rsid w:val="59E58563"/>
    <w:rsid w:val="5AB183CC"/>
    <w:rsid w:val="5ADC2158"/>
    <w:rsid w:val="5BA01F97"/>
    <w:rsid w:val="5BAA5937"/>
    <w:rsid w:val="5BB81B62"/>
    <w:rsid w:val="5BF9EABD"/>
    <w:rsid w:val="5C2CA1BD"/>
    <w:rsid w:val="5C90B322"/>
    <w:rsid w:val="5CD7D5E7"/>
    <w:rsid w:val="5CDCCA02"/>
    <w:rsid w:val="5D5EE34B"/>
    <w:rsid w:val="5D85BB1A"/>
    <w:rsid w:val="5D972476"/>
    <w:rsid w:val="5DD07385"/>
    <w:rsid w:val="5DED5A99"/>
    <w:rsid w:val="5EA8E695"/>
    <w:rsid w:val="5F218B7B"/>
    <w:rsid w:val="5F2C88C7"/>
    <w:rsid w:val="609AEE23"/>
    <w:rsid w:val="60C204EF"/>
    <w:rsid w:val="614994ED"/>
    <w:rsid w:val="6164EBA6"/>
    <w:rsid w:val="61ABCB68"/>
    <w:rsid w:val="62A1429D"/>
    <w:rsid w:val="62D5B930"/>
    <w:rsid w:val="639AA1F4"/>
    <w:rsid w:val="63C1BBBC"/>
    <w:rsid w:val="63E7BAA1"/>
    <w:rsid w:val="64345235"/>
    <w:rsid w:val="6441041D"/>
    <w:rsid w:val="648135AF"/>
    <w:rsid w:val="64BD3D9E"/>
    <w:rsid w:val="653CC161"/>
    <w:rsid w:val="65957612"/>
    <w:rsid w:val="65A0628D"/>
    <w:rsid w:val="661D0610"/>
    <w:rsid w:val="6630B6C5"/>
    <w:rsid w:val="66C5655A"/>
    <w:rsid w:val="675E2D6E"/>
    <w:rsid w:val="67733D72"/>
    <w:rsid w:val="67CC8726"/>
    <w:rsid w:val="67E059CE"/>
    <w:rsid w:val="67F4674E"/>
    <w:rsid w:val="68365600"/>
    <w:rsid w:val="684954C8"/>
    <w:rsid w:val="68BD9744"/>
    <w:rsid w:val="68C8F82E"/>
    <w:rsid w:val="69053B29"/>
    <w:rsid w:val="6949F51C"/>
    <w:rsid w:val="695C935D"/>
    <w:rsid w:val="697C477F"/>
    <w:rsid w:val="699159F5"/>
    <w:rsid w:val="69BB2A0E"/>
    <w:rsid w:val="6A2121C2"/>
    <w:rsid w:val="6A350CC4"/>
    <w:rsid w:val="6A700102"/>
    <w:rsid w:val="6A8F2864"/>
    <w:rsid w:val="6A902B2F"/>
    <w:rsid w:val="6B7B1B0B"/>
    <w:rsid w:val="6B89C627"/>
    <w:rsid w:val="6BA8FC5F"/>
    <w:rsid w:val="6BD38B34"/>
    <w:rsid w:val="6BE88455"/>
    <w:rsid w:val="6C16DE06"/>
    <w:rsid w:val="6C2C5CE9"/>
    <w:rsid w:val="6C3B1527"/>
    <w:rsid w:val="6C4EB55D"/>
    <w:rsid w:val="6C9EDEC4"/>
    <w:rsid w:val="6CC4DA4B"/>
    <w:rsid w:val="6D070F23"/>
    <w:rsid w:val="6D15DAF4"/>
    <w:rsid w:val="6DD6DE5D"/>
    <w:rsid w:val="6DD6E588"/>
    <w:rsid w:val="6E1037C1"/>
    <w:rsid w:val="6E93E51F"/>
    <w:rsid w:val="6ECCCB64"/>
    <w:rsid w:val="6EE25C59"/>
    <w:rsid w:val="6EF3F7B7"/>
    <w:rsid w:val="6FA1152C"/>
    <w:rsid w:val="6FDC5102"/>
    <w:rsid w:val="7007B055"/>
    <w:rsid w:val="70AFF6C9"/>
    <w:rsid w:val="70D4457D"/>
    <w:rsid w:val="710E864A"/>
    <w:rsid w:val="71184332"/>
    <w:rsid w:val="714A1B7D"/>
    <w:rsid w:val="716F4A29"/>
    <w:rsid w:val="717C44B0"/>
    <w:rsid w:val="7190216E"/>
    <w:rsid w:val="71C8E0C8"/>
    <w:rsid w:val="729EA043"/>
    <w:rsid w:val="72A41AC8"/>
    <w:rsid w:val="7319DB79"/>
    <w:rsid w:val="7328208E"/>
    <w:rsid w:val="7342F874"/>
    <w:rsid w:val="73576B1A"/>
    <w:rsid w:val="7413AA76"/>
    <w:rsid w:val="7450377B"/>
    <w:rsid w:val="7490198E"/>
    <w:rsid w:val="74BB0E27"/>
    <w:rsid w:val="74E293D0"/>
    <w:rsid w:val="753ACB5F"/>
    <w:rsid w:val="7545BFDB"/>
    <w:rsid w:val="764A32FE"/>
    <w:rsid w:val="765EA507"/>
    <w:rsid w:val="76A64D3B"/>
    <w:rsid w:val="76BD1F3F"/>
    <w:rsid w:val="76C8CDCF"/>
    <w:rsid w:val="76EF7D7D"/>
    <w:rsid w:val="774F2DFE"/>
    <w:rsid w:val="77E6B1BF"/>
    <w:rsid w:val="781A3492"/>
    <w:rsid w:val="785C2205"/>
    <w:rsid w:val="795B46EA"/>
    <w:rsid w:val="79917EBC"/>
    <w:rsid w:val="79C8C1AF"/>
    <w:rsid w:val="79DECDBA"/>
    <w:rsid w:val="79F7F266"/>
    <w:rsid w:val="7A12DF08"/>
    <w:rsid w:val="7A43CB6F"/>
    <w:rsid w:val="7AA91889"/>
    <w:rsid w:val="7B649210"/>
    <w:rsid w:val="7B79125E"/>
    <w:rsid w:val="7B7F354B"/>
    <w:rsid w:val="7CA23177"/>
    <w:rsid w:val="7CDB17EA"/>
    <w:rsid w:val="7CE769D4"/>
    <w:rsid w:val="7D006271"/>
    <w:rsid w:val="7D0B312E"/>
    <w:rsid w:val="7D412A80"/>
    <w:rsid w:val="7D4AF001"/>
    <w:rsid w:val="7D65AB86"/>
    <w:rsid w:val="7D79FF6A"/>
    <w:rsid w:val="7DD3B910"/>
    <w:rsid w:val="7DDEB41F"/>
    <w:rsid w:val="7E8209F3"/>
    <w:rsid w:val="7EA75470"/>
    <w:rsid w:val="7EB535B8"/>
    <w:rsid w:val="7F14759F"/>
    <w:rsid w:val="7F25602F"/>
    <w:rsid w:val="7F871D62"/>
    <w:rsid w:val="7F8750A3"/>
    <w:rsid w:val="7F8EC431"/>
    <w:rsid w:val="7F9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02DF5"/>
  <w15:chartTrackingRefBased/>
  <w15:docId w15:val="{3A466F0B-F474-45B6-98CD-9BEDD7B6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C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2C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C3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EndNoteBibliographyTitle">
    <w:name w:val="EndNote Bibliography Title"/>
    <w:basedOn w:val="Normal"/>
    <w:link w:val="EndNoteBibliographyTitleChar"/>
    <w:rsid w:val="00D522C3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522C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522C3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522C3"/>
    <w:rPr>
      <w:rFonts w:ascii="Times New Roman" w:hAnsi="Times New Roman" w:cs="Times New Roman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D52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2C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E4235A"/>
    <w:pPr>
      <w:spacing w:after="0" w:line="240" w:lineRule="auto"/>
    </w:pPr>
    <w:rPr>
      <w:rFonts w:ascii="Times New Roma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331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00D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2D5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6E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6E8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6E8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96E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4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A62A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36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F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36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F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s://github.com/boyiguo1/Manuscript-Balance_Intercept/blob/master/Manuscript/appendix.pdf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boyiguo1/Manuscript-Balance_Intercept/blob/master/Manuscript/appendi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7F3C8E4C3704DA961F4040121764C" ma:contentTypeVersion="17" ma:contentTypeDescription="Create a new document." ma:contentTypeScope="" ma:versionID="3a92e820ca0217722248a415a22302e0">
  <xsd:schema xmlns:xsd="http://www.w3.org/2001/XMLSchema" xmlns:xs="http://www.w3.org/2001/XMLSchema" xmlns:p="http://schemas.microsoft.com/office/2006/metadata/properties" xmlns:ns1="http://schemas.microsoft.com/sharepoint/v3" xmlns:ns3="cf6c535e-93ff-442b-8c73-cd5b0a087b49" xmlns:ns4="294b6518-b9aa-41f0-806c-4416a14d89d2" targetNamespace="http://schemas.microsoft.com/office/2006/metadata/properties" ma:root="true" ma:fieldsID="4cc07fff4539f728453b030597cac114" ns1:_="" ns3:_="" ns4:_="">
    <xsd:import namespace="http://schemas.microsoft.com/sharepoint/v3"/>
    <xsd:import namespace="cf6c535e-93ff-442b-8c73-cd5b0a087b49"/>
    <xsd:import namespace="294b6518-b9aa-41f0-806c-4416a14d89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c535e-93ff-442b-8c73-cd5b0a087b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b6518-b9aa-41f0-806c-4416a14d8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4A27-5260-4FAC-A591-35BEAD7B82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B14745B-F766-4860-9361-88485B00BE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EEDDB1-B49B-4E3F-919F-9ED4A4850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f6c535e-93ff-442b-8c73-cd5b0a087b49"/>
    <ds:schemaRef ds:uri="294b6518-b9aa-41f0-806c-4416a14d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4262E4-206B-4E3A-B91B-1442D297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 RSPH</Company>
  <LinksUpToDate>false</LinksUpToDate>
  <CharactersWithSpaces>19954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Linzi</dc:creator>
  <cp:keywords/>
  <dc:description/>
  <cp:lastModifiedBy>Boyi Guo</cp:lastModifiedBy>
  <cp:revision>527</cp:revision>
  <dcterms:created xsi:type="dcterms:W3CDTF">2022-11-22T20:19:00Z</dcterms:created>
  <dcterms:modified xsi:type="dcterms:W3CDTF">2023-05-22T18:31:00Z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0x0101005937F3C8E4C3704DA961F4040121764C</vt:lpwstr>
  </property>
</Properties>
</file>