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EB1B0" w14:textId="6F750F9E" w:rsidR="00D522C3" w:rsidRDefault="1D273D55" w:rsidP="00D522C3">
      <w:pPr>
        <w:pStyle w:val="Title"/>
      </w:pPr>
      <w:r>
        <w:t>Statistical thinking in simulation design</w:t>
      </w:r>
      <w:r w:rsidR="00D522C3">
        <w:t xml:space="preserve">: </w:t>
      </w:r>
      <w:r w:rsidR="63E7BAA1">
        <w:t>a continuing conversation on the</w:t>
      </w:r>
      <w:r w:rsidR="00D522C3">
        <w:t xml:space="preserve"> </w:t>
      </w:r>
      <w:r w:rsidR="7D0B312E">
        <w:t>balancing intercept</w:t>
      </w:r>
      <w:r w:rsidR="00D522C3">
        <w:t xml:space="preserve"> problem</w:t>
      </w:r>
    </w:p>
    <w:p w14:paraId="7C0366EE" w14:textId="77777777" w:rsidR="00D522C3" w:rsidRDefault="00D522C3" w:rsidP="00D522C3"/>
    <w:p w14:paraId="2990A8EE" w14:textId="72C16706" w:rsidR="00D522C3" w:rsidRDefault="00D522C3" w:rsidP="00D522C3">
      <w:pPr>
        <w:jc w:val="center"/>
      </w:pPr>
      <w:r>
        <w:t>Boyi Guo</w:t>
      </w:r>
      <w:r w:rsidR="00F40F48">
        <w:t>, MS, PhD</w:t>
      </w:r>
      <w:r w:rsidR="00276B78" w:rsidRPr="00AC250F">
        <w:rPr>
          <w:vertAlign w:val="superscript"/>
        </w:rPr>
        <w:t>1</w:t>
      </w:r>
      <w:r w:rsidR="00276B78">
        <w:t>;</w:t>
      </w:r>
      <w:r w:rsidR="00F40F48">
        <w:t xml:space="preserve"> Linzi Li,</w:t>
      </w:r>
      <w:ins w:id="0" w:author="Li, Linzi" w:date="2023-06-14T12:09:00Z">
        <w:r w:rsidR="00300B64">
          <w:t xml:space="preserve"> MPH,</w:t>
        </w:r>
      </w:ins>
      <w:r w:rsidR="00F40F48">
        <w:t xml:space="preserve"> MSPH</w:t>
      </w:r>
      <w:r w:rsidR="00276B78" w:rsidRPr="00AC250F">
        <w:rPr>
          <w:vertAlign w:val="superscript"/>
        </w:rPr>
        <w:t>2</w:t>
      </w:r>
      <w:r w:rsidR="00276B78">
        <w:t>;</w:t>
      </w:r>
      <w:r>
        <w:t xml:space="preserve"> Jacqueline Rudolph</w:t>
      </w:r>
      <w:r w:rsidR="00F40F48">
        <w:t>, PhD</w:t>
      </w:r>
      <w:r w:rsidR="00276B78" w:rsidRPr="00AC250F">
        <w:rPr>
          <w:vertAlign w:val="superscript"/>
        </w:rPr>
        <w:t>3</w:t>
      </w:r>
    </w:p>
    <w:p w14:paraId="0E037622" w14:textId="02F7E4EC" w:rsidR="00390D81" w:rsidRDefault="00CB41FD" w:rsidP="00CB41FD">
      <w:pPr>
        <w:pStyle w:val="ListParagraph"/>
        <w:numPr>
          <w:ilvl w:val="0"/>
          <w:numId w:val="1"/>
        </w:numPr>
      </w:pPr>
      <w:r>
        <w:t>Department of Biostatistics, Bloomberg School of Public Health, Johns Hopkins University, Baltimore, MD</w:t>
      </w:r>
    </w:p>
    <w:p w14:paraId="48FECD3D" w14:textId="408662D7" w:rsidR="00CB41FD" w:rsidRDefault="00CB41FD" w:rsidP="00CB41FD">
      <w:pPr>
        <w:pStyle w:val="ListParagraph"/>
        <w:numPr>
          <w:ilvl w:val="0"/>
          <w:numId w:val="1"/>
        </w:numPr>
      </w:pPr>
      <w:r>
        <w:t>Department of Epidemiology, Rollins School of Public Health, Emory University, Atlanta, GA</w:t>
      </w:r>
    </w:p>
    <w:p w14:paraId="71DA2A26" w14:textId="686E5F07" w:rsidR="00CA402A" w:rsidRDefault="00CA402A" w:rsidP="00AC250F">
      <w:pPr>
        <w:pStyle w:val="ListParagraph"/>
        <w:numPr>
          <w:ilvl w:val="0"/>
          <w:numId w:val="1"/>
        </w:numPr>
      </w:pPr>
      <w:r>
        <w:t>Department of Epidemiology, Bloomberg School of Public Health, Johns Hopkins University, Baltimore, MD</w:t>
      </w:r>
    </w:p>
    <w:p w14:paraId="65557F29" w14:textId="77777777" w:rsidR="00CB41FD" w:rsidRDefault="00CB41FD" w:rsidP="00390D81"/>
    <w:p w14:paraId="4CBEF145" w14:textId="77777777" w:rsidR="00CB41FD" w:rsidRDefault="00CB41FD" w:rsidP="00390D81"/>
    <w:p w14:paraId="37AA996C" w14:textId="29652363" w:rsidR="00276B78" w:rsidRDefault="00CB41FD" w:rsidP="00AC250F">
      <w:pPr>
        <w:spacing w:after="0" w:line="240" w:lineRule="auto"/>
      </w:pPr>
      <w:r w:rsidRPr="00AC250F">
        <w:rPr>
          <w:b/>
          <w:bCs/>
        </w:rPr>
        <w:t>Corresponding Author</w:t>
      </w:r>
      <w:r>
        <w:t>:</w:t>
      </w:r>
      <w:r>
        <w:br/>
        <w:t xml:space="preserve">Boyi Guo, </w:t>
      </w:r>
      <w:r w:rsidR="00276B78">
        <w:t>PhD, MS</w:t>
      </w:r>
    </w:p>
    <w:p w14:paraId="348FD5BF" w14:textId="77777777" w:rsidR="00276B78" w:rsidRDefault="00276B78" w:rsidP="00AC250F">
      <w:pPr>
        <w:spacing w:after="0" w:line="240" w:lineRule="auto"/>
      </w:pPr>
      <w:r>
        <w:t>Department of Biostatistics</w:t>
      </w:r>
    </w:p>
    <w:p w14:paraId="4CDD43E3" w14:textId="77777777" w:rsidR="00276B78" w:rsidRDefault="00276B78" w:rsidP="00AC250F">
      <w:pPr>
        <w:spacing w:after="0" w:line="240" w:lineRule="auto"/>
      </w:pPr>
      <w:r>
        <w:t>Bloomberg School of Public Health</w:t>
      </w:r>
    </w:p>
    <w:p w14:paraId="10EC40A6" w14:textId="2D7A6E11" w:rsidR="00276B78" w:rsidRDefault="00276B78" w:rsidP="00AC250F">
      <w:pPr>
        <w:spacing w:after="0" w:line="240" w:lineRule="auto"/>
      </w:pPr>
      <w:r>
        <w:t>Johns Hopkins University, Baltimore, MD</w:t>
      </w:r>
    </w:p>
    <w:p w14:paraId="130DB1FD" w14:textId="32793310" w:rsidR="00CB41FD" w:rsidRDefault="00CB41FD" w:rsidP="00AC250F">
      <w:pPr>
        <w:spacing w:after="0" w:line="240" w:lineRule="auto"/>
      </w:pPr>
      <w:r>
        <w:t>bguo6@jhu.edu</w:t>
      </w:r>
    </w:p>
    <w:p w14:paraId="7EE7E524" w14:textId="77777777" w:rsidR="00CB41FD" w:rsidRDefault="00CB41FD" w:rsidP="00AC250F">
      <w:pPr>
        <w:spacing w:after="0" w:line="240" w:lineRule="auto"/>
      </w:pPr>
    </w:p>
    <w:p w14:paraId="6E2D3D24" w14:textId="32343DFE" w:rsidR="00CB41FD" w:rsidRDefault="00CB41FD" w:rsidP="00AC250F">
      <w:pPr>
        <w:pStyle w:val="NormalWeb"/>
        <w:spacing w:before="0" w:beforeAutospacing="0" w:after="0" w:afterAutospacing="0"/>
      </w:pPr>
      <w:r>
        <w:t xml:space="preserve">Abstract word count: </w:t>
      </w:r>
      <w:r w:rsidR="00276B78">
        <w:t>121</w:t>
      </w:r>
      <w:r>
        <w:t xml:space="preserve"> </w:t>
      </w:r>
    </w:p>
    <w:p w14:paraId="588F7B19" w14:textId="1B5E55EA" w:rsidR="00CB41FD" w:rsidRDefault="00CB41FD" w:rsidP="00AC250F">
      <w:pPr>
        <w:pStyle w:val="NormalWeb"/>
        <w:spacing w:before="0" w:beforeAutospacing="0" w:after="0" w:afterAutospacing="0"/>
      </w:pPr>
      <w:r>
        <w:t xml:space="preserve">Non-abstract word count: </w:t>
      </w:r>
      <w:r w:rsidR="00276B78">
        <w:t>184</w:t>
      </w:r>
      <w:r w:rsidR="008728E5">
        <w:t>8</w:t>
      </w:r>
    </w:p>
    <w:p w14:paraId="093042B2" w14:textId="5271083D" w:rsidR="00276B78" w:rsidRDefault="00276B78" w:rsidP="00AC250F">
      <w:pPr>
        <w:pStyle w:val="NormalWeb"/>
        <w:spacing w:before="0" w:beforeAutospacing="0" w:after="0" w:afterAutospacing="0"/>
      </w:pPr>
      <w:r>
        <w:t>1 Figure</w:t>
      </w:r>
    </w:p>
    <w:p w14:paraId="3D01C782" w14:textId="657970C3" w:rsidR="00CB41FD" w:rsidRDefault="00CB41FD">
      <w:pPr>
        <w:rPr>
          <w:rFonts w:asciiTheme="majorHAnsi" w:eastAsiaTheme="majorEastAsia" w:hAnsiTheme="majorHAnsi" w:cstheme="majorBidi"/>
          <w:color w:val="2F5496" w:themeColor="accent1" w:themeShade="BF"/>
          <w:sz w:val="32"/>
          <w:szCs w:val="32"/>
        </w:rPr>
      </w:pPr>
      <w:r>
        <w:br w:type="page"/>
      </w:r>
    </w:p>
    <w:p w14:paraId="71135374" w14:textId="4622B836" w:rsidR="00B90D94" w:rsidRDefault="00275BBC" w:rsidP="00B90D94">
      <w:pPr>
        <w:pStyle w:val="Heading1"/>
        <w:rPr>
          <w:ins w:id="1" w:author="Boyi Guo" w:date="2023-06-11T16:24:00Z"/>
        </w:rPr>
      </w:pPr>
      <w:r>
        <w:lastRenderedPageBreak/>
        <w:t>Abstract</w:t>
      </w:r>
    </w:p>
    <w:p w14:paraId="56730353" w14:textId="77777777" w:rsidR="00946180" w:rsidRDefault="00B90D94" w:rsidP="00946180">
      <w:pPr>
        <w:ind w:firstLine="720"/>
        <w:rPr>
          <w:ins w:id="2" w:author="Boyi Guo" w:date="2023-06-11T16:56:00Z"/>
        </w:rPr>
      </w:pPr>
      <w:ins w:id="3" w:author="Boyi Guo" w:date="2023-06-11T16:25:00Z">
        <w:r>
          <w:t xml:space="preserve">Epidemiologists have a growing interest in employing computational approaches to solve analytic problems, with simulation being arguably the most accessible among all approaches. </w:t>
        </w:r>
      </w:ins>
      <w:ins w:id="4" w:author="Boyi Guo" w:date="2023-06-11T16:28:00Z">
        <w:r w:rsidR="00DB2998">
          <w:t>While previous literature discussed the utility of simulation and demonstrated how to carry out them, few have focused on connecting underlying statistical concepts to these simulation approaches, creating gaps between theory and application.</w:t>
        </w:r>
      </w:ins>
      <w:ins w:id="5" w:author="Boyi Guo" w:date="2023-06-11T16:29:00Z">
        <w:r w:rsidR="00DB2998">
          <w:t xml:space="preserve"> </w:t>
        </w:r>
        <w:commentRangeStart w:id="6"/>
        <w:r w:rsidR="00DB2998">
          <w:t xml:space="preserve">Based on the recent series of discussions on the </w:t>
        </w:r>
        <w:r w:rsidR="00DB2998" w:rsidRPr="00946180">
          <w:rPr>
            <w:i/>
            <w:iCs/>
          </w:rPr>
          <w:t>balancing intercept</w:t>
        </w:r>
        <w:r w:rsidR="00DB2998" w:rsidRPr="00BA1619">
          <w:t xml:space="preserve">, we </w:t>
        </w:r>
        <w:r w:rsidR="00DB2998">
          <w:t>explain</w:t>
        </w:r>
        <w:r w:rsidR="00DB2998" w:rsidRPr="00BA1619">
          <w:t xml:space="preserve"> the growing complexity </w:t>
        </w:r>
        <w:r w:rsidR="00DB2998">
          <w:t xml:space="preserve">when </w:t>
        </w:r>
        <w:r w:rsidR="00DB2998" w:rsidRPr="00BA1619">
          <w:t>generalizing the balancing intercept to a wider class of</w:t>
        </w:r>
        <w:r w:rsidR="00DB2998">
          <w:t xml:space="preserve"> simulations and revise the closed-form equation for the balancing intercept under assumptions.</w:t>
        </w:r>
        <w:commentRangeEnd w:id="6"/>
        <w:r w:rsidR="00DB2998">
          <w:rPr>
            <w:rStyle w:val="CommentReference"/>
          </w:rPr>
          <w:commentReference w:id="6"/>
        </w:r>
        <w:r w:rsidR="00DB2998">
          <w:t xml:space="preserve"> </w:t>
        </w:r>
      </w:ins>
      <w:ins w:id="7" w:author="Boyi Guo" w:date="2023-06-11T16:30:00Z">
        <w:r w:rsidR="003551F9">
          <w:t xml:space="preserve">The discussion can broadly </w:t>
        </w:r>
      </w:ins>
      <w:ins w:id="8" w:author="Boyi Guo" w:date="2023-06-11T16:32:00Z">
        <w:r w:rsidR="00C7666B">
          <w:t>inform</w:t>
        </w:r>
        <w:r w:rsidR="002C6505">
          <w:t xml:space="preserve"> the future design </w:t>
        </w:r>
      </w:ins>
      <w:ins w:id="9" w:author="Boyi Guo" w:date="2023-06-11T16:30:00Z">
        <w:r w:rsidR="003551F9">
          <w:t>of more complex simulation and emphasize the importance of applying statistical thinking in the new era of computational science.</w:t>
        </w:r>
      </w:ins>
    </w:p>
    <w:p w14:paraId="3CE1C93F" w14:textId="77777777" w:rsidR="00946180" w:rsidRDefault="00946180">
      <w:r>
        <w:br w:type="page"/>
      </w:r>
    </w:p>
    <w:p w14:paraId="19BAD8A6" w14:textId="77777777" w:rsidR="00D522C3" w:rsidRDefault="00D522C3" w:rsidP="00D522C3"/>
    <w:p w14:paraId="0CA39918" w14:textId="554AE712" w:rsidR="000A7197" w:rsidDel="00946180" w:rsidRDefault="008728E5" w:rsidP="00A97912">
      <w:pPr>
        <w:ind w:firstLine="720"/>
        <w:rPr>
          <w:del w:id="10" w:author="Boyi Guo" w:date="2023-06-11T16:57:00Z"/>
        </w:rPr>
      </w:pPr>
      <w:r>
        <w:t>`</w:t>
      </w:r>
    </w:p>
    <w:p w14:paraId="46B4EE66" w14:textId="2A6A54B4" w:rsidR="00AA0201" w:rsidDel="00946180" w:rsidRDefault="00AA0201" w:rsidP="00D522C3">
      <w:pPr>
        <w:rPr>
          <w:del w:id="11" w:author="Boyi Guo" w:date="2023-06-11T16:57:00Z"/>
        </w:rPr>
      </w:pPr>
    </w:p>
    <w:p w14:paraId="3FBDA936" w14:textId="77777777" w:rsidR="00AA0201" w:rsidRDefault="00AA0201" w:rsidP="00D522C3"/>
    <w:p w14:paraId="614FA718" w14:textId="77777777" w:rsidR="00A97912" w:rsidRDefault="00A97912">
      <w:r>
        <w:br w:type="page"/>
      </w:r>
    </w:p>
    <w:p w14:paraId="2AABF234" w14:textId="67952F97" w:rsidR="00D522C3" w:rsidRDefault="00D522C3" w:rsidP="00946180">
      <w:pPr>
        <w:pStyle w:val="Heading1"/>
      </w:pPr>
      <w:r>
        <w:lastRenderedPageBreak/>
        <w:t>Reference</w:t>
      </w:r>
    </w:p>
    <w:p w14:paraId="644BD6E1" w14:textId="77777777" w:rsidR="00A61E95" w:rsidRPr="00A61E95" w:rsidRDefault="00D522C3" w:rsidP="00A61E95">
      <w:pPr>
        <w:pStyle w:val="EndNoteBibliography"/>
        <w:spacing w:after="0"/>
        <w:ind w:left="720" w:hanging="720"/>
      </w:pPr>
      <w:r>
        <w:fldChar w:fldCharType="begin"/>
      </w:r>
      <w:r>
        <w:instrText xml:space="preserve"> ADDIN EN.REFLIST </w:instrText>
      </w:r>
      <w:r>
        <w:fldChar w:fldCharType="separate"/>
      </w:r>
      <w:r w:rsidR="00A61E95" w:rsidRPr="00A61E95">
        <w:t>1.</w:t>
      </w:r>
      <w:r w:rsidR="00A61E95" w:rsidRPr="00A61E95">
        <w:tab/>
        <w:t xml:space="preserve">Rudolph, J.E., M.P. Fox, and A.I. Naimi, </w:t>
      </w:r>
      <w:r w:rsidR="00A61E95" w:rsidRPr="00A61E95">
        <w:rPr>
          <w:i/>
        </w:rPr>
        <w:t>Simulation as a Tool for Teaching and Learning Epidemiologic Methods.</w:t>
      </w:r>
      <w:r w:rsidR="00A61E95" w:rsidRPr="00A61E95">
        <w:t xml:space="preserve"> Am J Epidemiol, 2021. </w:t>
      </w:r>
      <w:r w:rsidR="00A61E95" w:rsidRPr="00A61E95">
        <w:rPr>
          <w:b/>
        </w:rPr>
        <w:t>190</w:t>
      </w:r>
      <w:r w:rsidR="00A61E95" w:rsidRPr="00A61E95">
        <w:t>(5): p. 900-907.</w:t>
      </w:r>
    </w:p>
    <w:p w14:paraId="47A8C87C" w14:textId="77777777" w:rsidR="00A61E95" w:rsidRPr="00A61E95" w:rsidRDefault="00A61E95" w:rsidP="00A61E95">
      <w:pPr>
        <w:pStyle w:val="EndNoteBibliography"/>
        <w:spacing w:after="0"/>
        <w:ind w:left="720" w:hanging="720"/>
      </w:pPr>
      <w:r w:rsidRPr="00A61E95">
        <w:t>2.</w:t>
      </w:r>
      <w:r w:rsidRPr="00A61E95">
        <w:tab/>
        <w:t xml:space="preserve">Fox, M.P., et al., </w:t>
      </w:r>
      <w:r w:rsidRPr="00A61E95">
        <w:rPr>
          <w:i/>
        </w:rPr>
        <w:t>Illustrating How to Simulate Data From Directed Acyclic Graphs to Understand Epidemiologic Concepts.</w:t>
      </w:r>
      <w:r w:rsidRPr="00A61E95">
        <w:t xml:space="preserve"> Am J Epidemiol, 2022. </w:t>
      </w:r>
      <w:r w:rsidRPr="00A61E95">
        <w:rPr>
          <w:b/>
        </w:rPr>
        <w:t>191</w:t>
      </w:r>
      <w:r w:rsidRPr="00A61E95">
        <w:t>(7): p. 1300-1306.</w:t>
      </w:r>
    </w:p>
    <w:p w14:paraId="35C7A366" w14:textId="77777777" w:rsidR="00A61E95" w:rsidRPr="00A61E95" w:rsidRDefault="00A61E95" w:rsidP="00A61E95">
      <w:pPr>
        <w:pStyle w:val="EndNoteBibliography"/>
        <w:spacing w:after="0"/>
        <w:ind w:left="720" w:hanging="720"/>
      </w:pPr>
      <w:r w:rsidRPr="00A61E95">
        <w:t>3.</w:t>
      </w:r>
      <w:r w:rsidRPr="00A61E95">
        <w:tab/>
        <w:t xml:space="preserve">Rudolph, J.E., et al., </w:t>
      </w:r>
      <w:r w:rsidRPr="00A61E95">
        <w:rPr>
          <w:i/>
        </w:rPr>
        <w:t>SIMULATION IN PRACTICE: THE BALANCING INTERCEPT.</w:t>
      </w:r>
      <w:r w:rsidRPr="00A61E95">
        <w:t xml:space="preserve"> American Journal of Epidemiology, 2021. </w:t>
      </w:r>
      <w:r w:rsidRPr="00A61E95">
        <w:rPr>
          <w:b/>
        </w:rPr>
        <w:t>190</w:t>
      </w:r>
      <w:r w:rsidRPr="00A61E95">
        <w:t>(8): p. 1696-1698.</w:t>
      </w:r>
    </w:p>
    <w:p w14:paraId="2C790D7B" w14:textId="77777777" w:rsidR="00A61E95" w:rsidRPr="00A61E95" w:rsidRDefault="00A61E95" w:rsidP="00A61E95">
      <w:pPr>
        <w:pStyle w:val="EndNoteBibliography"/>
        <w:spacing w:after="0"/>
        <w:ind w:left="720" w:hanging="720"/>
      </w:pPr>
      <w:r w:rsidRPr="00A61E95">
        <w:t>4.</w:t>
      </w:r>
      <w:r w:rsidRPr="00A61E95">
        <w:tab/>
        <w:t xml:space="preserve">Robertson, S.E., J.A. Steingrimsson, and I.J. Dahabreh, </w:t>
      </w:r>
      <w:r w:rsidRPr="00A61E95">
        <w:rPr>
          <w:i/>
        </w:rPr>
        <w:t>Using Numerical Methods to Design Simulations: Revisiting the Balancing Intercept.</w:t>
      </w:r>
      <w:r w:rsidRPr="00A61E95">
        <w:t xml:space="preserve"> American Journal of Epidemiology, 2022. </w:t>
      </w:r>
      <w:r w:rsidRPr="00A61E95">
        <w:rPr>
          <w:b/>
        </w:rPr>
        <w:t>191</w:t>
      </w:r>
      <w:r w:rsidRPr="00A61E95">
        <w:t>(7): p. 1283-1289.</w:t>
      </w:r>
    </w:p>
    <w:p w14:paraId="16EC2231" w14:textId="77777777" w:rsidR="00A61E95" w:rsidRPr="00A61E95" w:rsidRDefault="00A61E95" w:rsidP="00A61E95">
      <w:pPr>
        <w:pStyle w:val="EndNoteBibliography"/>
        <w:spacing w:after="0"/>
        <w:ind w:left="720" w:hanging="720"/>
      </w:pPr>
      <w:r w:rsidRPr="00A61E95">
        <w:t>5.</w:t>
      </w:r>
      <w:r w:rsidRPr="00A61E95">
        <w:tab/>
        <w:t xml:space="preserve">Durrett, R., </w:t>
      </w:r>
      <w:r w:rsidRPr="00A61E95">
        <w:rPr>
          <w:i/>
        </w:rPr>
        <w:t>Probability: theory and examples</w:t>
      </w:r>
      <w:r w:rsidRPr="00A61E95">
        <w:t>. Vol. 49. 2019: Cambridge university press.</w:t>
      </w:r>
    </w:p>
    <w:p w14:paraId="6211097E" w14:textId="77777777" w:rsidR="00A61E95" w:rsidRPr="00A61E95" w:rsidRDefault="00A61E95" w:rsidP="00A61E95">
      <w:pPr>
        <w:pStyle w:val="EndNoteBibliography"/>
        <w:spacing w:after="0"/>
        <w:ind w:left="720" w:hanging="720"/>
      </w:pPr>
      <w:r w:rsidRPr="00A61E95">
        <w:t>6.</w:t>
      </w:r>
      <w:r w:rsidRPr="00A61E95">
        <w:tab/>
        <w:t xml:space="preserve">Zivich, P.N. and R.K. Ross, </w:t>
      </w:r>
      <w:r w:rsidRPr="00A61E95">
        <w:rPr>
          <w:i/>
        </w:rPr>
        <w:t>RE: “USING NUMERICAL METHODS TO DESIGN SIMULATIONS: REVISITING THE BALANCING INTERCEPT”.</w:t>
      </w:r>
      <w:r w:rsidRPr="00A61E95">
        <w:t xml:space="preserve"> American Journal of Epidemiology, 2022.</w:t>
      </w:r>
    </w:p>
    <w:p w14:paraId="755E399C" w14:textId="77777777" w:rsidR="00A61E95" w:rsidRPr="00A61E95" w:rsidRDefault="00A61E95" w:rsidP="00A61E95">
      <w:pPr>
        <w:pStyle w:val="EndNoteBibliography"/>
        <w:spacing w:after="0"/>
        <w:ind w:left="720" w:hanging="720"/>
      </w:pPr>
      <w:r w:rsidRPr="00A61E95">
        <w:t>7.</w:t>
      </w:r>
      <w:r w:rsidRPr="00A61E95">
        <w:tab/>
        <w:t xml:space="preserve">Casella, G. and R.L. Berger, </w:t>
      </w:r>
      <w:r w:rsidRPr="00A61E95">
        <w:rPr>
          <w:i/>
        </w:rPr>
        <w:t>Statistical inference</w:t>
      </w:r>
      <w:r w:rsidRPr="00A61E95">
        <w:t>. 2021: Cengage Learning.</w:t>
      </w:r>
    </w:p>
    <w:p w14:paraId="3FD9D608" w14:textId="77777777" w:rsidR="00A61E95" w:rsidRPr="00A61E95" w:rsidRDefault="00A61E95" w:rsidP="00A61E95">
      <w:pPr>
        <w:pStyle w:val="EndNoteBibliography"/>
        <w:ind w:left="720" w:hanging="720"/>
      </w:pPr>
      <w:r w:rsidRPr="00A61E95">
        <w:t>8.</w:t>
      </w:r>
      <w:r w:rsidRPr="00A61E95">
        <w:tab/>
        <w:t xml:space="preserve">Te Grotenhuis, M., et al., </w:t>
      </w:r>
      <w:r w:rsidRPr="00A61E95">
        <w:rPr>
          <w:i/>
        </w:rPr>
        <w:t>When size matters: advantages of weighted effect coding in observational studies.</w:t>
      </w:r>
      <w:r w:rsidRPr="00A61E95">
        <w:t xml:space="preserve"> International Journal of Public Health, 2017. </w:t>
      </w:r>
      <w:r w:rsidRPr="00A61E95">
        <w:rPr>
          <w:b/>
        </w:rPr>
        <w:t>62</w:t>
      </w:r>
      <w:r w:rsidRPr="00A61E95">
        <w:t>(1): p. 163-167.</w:t>
      </w:r>
    </w:p>
    <w:p w14:paraId="416084EC" w14:textId="1A36B566" w:rsidR="004E4C21" w:rsidRDefault="00D522C3" w:rsidP="00D522C3">
      <w:r>
        <w:fldChar w:fldCharType="end"/>
      </w:r>
    </w:p>
    <w:p w14:paraId="1539778C" w14:textId="57ACD50B" w:rsidR="00397865" w:rsidRDefault="00397865">
      <w:r>
        <w:br w:type="page"/>
      </w:r>
    </w:p>
    <w:p w14:paraId="1C75E45C" w14:textId="77777777" w:rsidR="007A56F6" w:rsidRDefault="007A56F6" w:rsidP="00D522C3"/>
    <w:p w14:paraId="08F1BC50" w14:textId="03E865C2" w:rsidR="00D90B68" w:rsidDel="00D013A3" w:rsidRDefault="00D90B68" w:rsidP="00D90B68">
      <w:pPr>
        <w:jc w:val="center"/>
        <w:rPr>
          <w:del w:id="12" w:author="Boyi Guo" w:date="2023-06-17T10:18:00Z"/>
        </w:rPr>
      </w:pPr>
      <w:commentRangeStart w:id="13"/>
      <w:del w:id="14" w:author="Boyi Guo" w:date="2023-06-17T10:18:00Z">
        <w:r w:rsidRPr="00D90B68" w:rsidDel="00D013A3">
          <w:delText xml:space="preserve">Figure 1: The derived closed-form equation controls the marginal mean </w:delText>
        </w:r>
      </w:del>
    </w:p>
    <w:p w14:paraId="71C2AC90" w14:textId="16318751" w:rsidR="007A56F6" w:rsidDel="00D013A3" w:rsidRDefault="00D90B68" w:rsidP="00EB6F63">
      <w:pPr>
        <w:jc w:val="center"/>
        <w:rPr>
          <w:del w:id="15" w:author="Boyi Guo" w:date="2023-06-17T10:18:00Z"/>
        </w:rPr>
      </w:pPr>
      <w:del w:id="16" w:author="Boyi Guo" w:date="2023-06-17T10:18:00Z">
        <w:r w:rsidRPr="00D90B68" w:rsidDel="00D013A3">
          <w:delText>at the target level for log-normal model</w:delText>
        </w:r>
        <w:commentRangeEnd w:id="13"/>
        <w:r w:rsidR="00E141F1" w:rsidDel="00D013A3">
          <w:rPr>
            <w:rStyle w:val="CommentReference"/>
          </w:rPr>
          <w:commentReference w:id="13"/>
        </w:r>
      </w:del>
    </w:p>
    <w:p w14:paraId="78777E85" w14:textId="2A90E69C" w:rsidR="007A56F6" w:rsidRDefault="00D013A3" w:rsidP="00D522C3">
      <w:r>
        <w:rPr>
          <w:noProof/>
        </w:rPr>
        <w:drawing>
          <wp:inline distT="0" distB="0" distL="0" distR="0" wp14:anchorId="0B0B31EF" wp14:editId="5DF3D01C">
            <wp:extent cx="5943600" cy="5943600"/>
            <wp:effectExtent l="0" t="0" r="0" b="0"/>
            <wp:docPr id="1655541088" name="Picture 8" descr="A picture containing text, number,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41088" name="Picture 8" descr="A picture containing text, number, font, screensh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ins w:id="17" w:author="Boyi Guo" w:date="2023-06-17T10:18:00Z">
        <w:r>
          <w:br/>
        </w:r>
        <w:r w:rsidRPr="001211C8">
          <w:rPr>
            <w:b/>
            <w:bCs/>
          </w:rPr>
          <w:t>Figure 1</w:t>
        </w:r>
        <w:r w:rsidRPr="00D90B68">
          <w:t xml:space="preserve">: </w:t>
        </w:r>
        <w:r w:rsidRPr="001211C8">
          <w:rPr>
            <w:b/>
            <w:bCs/>
          </w:rPr>
          <w:t xml:space="preserve">The closed-form </w:t>
        </w:r>
        <w:r>
          <w:rPr>
            <w:b/>
            <w:bCs/>
          </w:rPr>
          <w:t xml:space="preserve">estimation of the balancing intercept </w:t>
        </w:r>
        <w:r w:rsidRPr="001211C8">
          <w:rPr>
            <w:b/>
            <w:bCs/>
          </w:rPr>
          <w:t xml:space="preserve">controls the marginal mean at the target level for log-normal data generating models with different </w:t>
        </w:r>
        <w:r>
          <w:rPr>
            <w:b/>
            <w:bCs/>
          </w:rPr>
          <w:t>covariates settings.</w:t>
        </w:r>
        <w:r>
          <w:t xml:space="preserve"> The bias, defined as the empirical mean of the simulated outcome minus the targeted marginal mean of the outcome, holds at 0 for log normal data generating models of four different risk ratio magnitude of the covaraites and four different distribution for the covariates, including (</w:t>
        </w:r>
        <w:r w:rsidRPr="001211C8">
          <w:rPr>
            <w:b/>
            <w:bCs/>
          </w:rPr>
          <w:t>A</w:t>
        </w:r>
        <w:r>
          <w:t>) a Bernoulli distribution with probability 0.8, (</w:t>
        </w:r>
        <w:r w:rsidRPr="001211C8">
          <w:rPr>
            <w:b/>
            <w:bCs/>
          </w:rPr>
          <w:t>B</w:t>
        </w:r>
        <w:r>
          <w:t>) a gamma distribution with shape 1 and rate 1.5</w:t>
        </w:r>
      </w:ins>
      <w:ins w:id="18" w:author="Boyi Guo" w:date="2023-06-17T10:28:00Z">
        <w:r w:rsidR="00817F90">
          <w:t>,</w:t>
        </w:r>
      </w:ins>
      <w:ins w:id="19" w:author="Boyi Guo" w:date="2023-06-17T10:18:00Z">
        <w:r>
          <w:t xml:space="preserve"> </w:t>
        </w:r>
        <w:r>
          <w:lastRenderedPageBreak/>
          <w:t>(</w:t>
        </w:r>
        <w:r w:rsidRPr="001211C8">
          <w:rPr>
            <w:b/>
            <w:bCs/>
          </w:rPr>
          <w:t>C</w:t>
        </w:r>
        <w:r>
          <w:t>) a standard normal distribution, and (</w:t>
        </w:r>
        <w:r w:rsidRPr="001211C8">
          <w:rPr>
            <w:b/>
            <w:bCs/>
          </w:rPr>
          <w:t>D</w:t>
        </w:r>
        <w:r>
          <w:t>) a continuous uniform distribution bounded between -1 and 3.</w:t>
        </w:r>
      </w:ins>
    </w:p>
    <w:p w14:paraId="0DAB5B2D" w14:textId="43A53884" w:rsidR="00390D81" w:rsidRDefault="00390D81" w:rsidP="00D522C3">
      <w:r>
        <w:br w:type="page"/>
      </w:r>
    </w:p>
    <w:p w14:paraId="05435625" w14:textId="3582CF1B" w:rsidR="00B32AD5" w:rsidRDefault="00B32AD5" w:rsidP="00D522C3">
      <w:r w:rsidRPr="007D196C">
        <w:rPr>
          <w:rStyle w:val="Heading2Char"/>
        </w:rPr>
        <w:lastRenderedPageBreak/>
        <w:t>Ethics approval and consent to participate</w:t>
      </w:r>
      <w:r>
        <w:br/>
      </w:r>
      <w:r w:rsidRPr="007D196C">
        <w:t>Not applicable.</w:t>
      </w:r>
    </w:p>
    <w:p w14:paraId="5DC360D5" w14:textId="5EB06BDD" w:rsidR="00B32AD5" w:rsidRDefault="00B32AD5" w:rsidP="007D196C">
      <w:pPr>
        <w:pStyle w:val="Heading2"/>
      </w:pPr>
      <w:r w:rsidRPr="00B32AD5">
        <w:t>Competing interests</w:t>
      </w:r>
    </w:p>
    <w:p w14:paraId="76AC09F7" w14:textId="2F680BB9" w:rsidR="00B32AD5" w:rsidRDefault="00B32AD5" w:rsidP="007D196C">
      <w:r w:rsidRPr="00B32AD5">
        <w:t>The authors declare that they have no competing interests.</w:t>
      </w:r>
    </w:p>
    <w:p w14:paraId="1CA8CE35" w14:textId="681C93BF" w:rsidR="00B32AD5" w:rsidRDefault="00B32AD5" w:rsidP="007D196C">
      <w:pPr>
        <w:pStyle w:val="Heading2"/>
      </w:pPr>
      <w:r>
        <w:br/>
      </w:r>
      <w:r w:rsidRPr="00B32AD5">
        <w:t>Conflict of Interest</w:t>
      </w:r>
    </w:p>
    <w:p w14:paraId="6136EE9C" w14:textId="76BEEEA5" w:rsidR="00B32AD5" w:rsidRDefault="00B32AD5" w:rsidP="007D196C">
      <w:r w:rsidRPr="00B32AD5">
        <w:t>None declared</w:t>
      </w:r>
      <w:r>
        <w:t>.</w:t>
      </w:r>
    </w:p>
    <w:p w14:paraId="4C2BECD1" w14:textId="77777777" w:rsidR="00B32AD5" w:rsidRDefault="00B32AD5" w:rsidP="00D522C3"/>
    <w:sectPr w:rsidR="00B32A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udolph, Jacqueline Erin" w:date="2023-05-30T12:56:00Z" w:initials="JR">
    <w:p w14:paraId="36E0D471" w14:textId="77777777" w:rsidR="00DB2998" w:rsidRDefault="00DB2998" w:rsidP="00DB2998">
      <w:pPr>
        <w:pStyle w:val="CommentText"/>
      </w:pPr>
      <w:r>
        <w:rPr>
          <w:rStyle w:val="CommentReference"/>
        </w:rPr>
        <w:annotationRef/>
      </w:r>
      <w:r>
        <w:t>It might be nice to add a sentence after this that reinforces that the concepts discussed are also good to understand for simulation more broadly.</w:t>
      </w:r>
    </w:p>
  </w:comment>
  <w:comment w:id="13" w:author="Rudolph, Jacqueline Erin" w:date="2023-05-30T13:16:00Z" w:initials="JR">
    <w:p w14:paraId="0DC354A3" w14:textId="0C61E745" w:rsidR="00E141F1" w:rsidRDefault="00E141F1">
      <w:pPr>
        <w:pStyle w:val="CommentText"/>
      </w:pPr>
      <w:r>
        <w:rPr>
          <w:rStyle w:val="CommentReference"/>
        </w:rPr>
        <w:annotationRef/>
      </w:r>
      <w:r>
        <w:t>I’d suggest making the Figure legend more descriptive of the figures themselves. Such that the figure could essentially stand alone.</w:t>
      </w:r>
      <w:r w:rsidR="00A80379">
        <w:t xml:space="preserve"> (The same applies to Supplemental Figure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E0D471" w15:done="1"/>
  <w15:commentEx w15:paraId="0DC354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074E3" w16cex:dateUtc="2023-05-30T16:56:00Z"/>
  <w16cex:commentExtensible w16cex:durableId="282075A4" w16cex:dateUtc="2023-05-30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E0D471" w16cid:durableId="283074E3"/>
  <w16cid:commentId w16cid:paraId="0DC354A3" w16cid:durableId="282075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4B13A" w14:textId="77777777" w:rsidR="00A45733" w:rsidRDefault="00A45733" w:rsidP="00596E87">
      <w:pPr>
        <w:spacing w:after="0" w:line="240" w:lineRule="auto"/>
      </w:pPr>
      <w:r>
        <w:separator/>
      </w:r>
    </w:p>
  </w:endnote>
  <w:endnote w:type="continuationSeparator" w:id="0">
    <w:p w14:paraId="2E5B1362" w14:textId="77777777" w:rsidR="00A45733" w:rsidRDefault="00A45733" w:rsidP="00596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45DC3" w14:textId="77777777" w:rsidR="00A45733" w:rsidRDefault="00A45733" w:rsidP="00596E87">
      <w:pPr>
        <w:spacing w:after="0" w:line="240" w:lineRule="auto"/>
      </w:pPr>
      <w:r>
        <w:separator/>
      </w:r>
    </w:p>
  </w:footnote>
  <w:footnote w:type="continuationSeparator" w:id="0">
    <w:p w14:paraId="113BE3E8" w14:textId="77777777" w:rsidR="00A45733" w:rsidRDefault="00A45733" w:rsidP="00596E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D2560"/>
    <w:multiLevelType w:val="hybridMultilevel"/>
    <w:tmpl w:val="E55A56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99B774C"/>
    <w:multiLevelType w:val="hybridMultilevel"/>
    <w:tmpl w:val="E55A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463559">
    <w:abstractNumId w:val="1"/>
  </w:num>
  <w:num w:numId="2" w16cid:durableId="17099739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Linzi">
    <w15:presenceInfo w15:providerId="AD" w15:userId="S-1-5-21-4279633407-28481931-2677731258-468402"/>
  </w15:person>
  <w15:person w15:author="Boyi Guo">
    <w15:presenceInfo w15:providerId="AD" w15:userId="S::bguo6@jh.edu::fd591092-7f14-4705-a731-14f8fc0da45a"/>
  </w15:person>
  <w15:person w15:author="Rudolph, Jacqueline Erin">
    <w15:presenceInfo w15:providerId="AD" w15:userId="S::jer186@pitt.edu::56fa1d1f-ed5c-466f-9222-fb07fb80c3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yNjI1MTQzNDc1MjJX0lEKTi0uzszPAykwrAUAEyt0Ui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xrvp206rt2e2eaxd8xsxsmsdazfap2txs9&quot;&gt;My EndNote Library&lt;record-ids&gt;&lt;item&gt;688&lt;/item&gt;&lt;item&gt;689&lt;/item&gt;&lt;item&gt;690&lt;/item&gt;&lt;item&gt;720&lt;/item&gt;&lt;item&gt;721&lt;/item&gt;&lt;item&gt;722&lt;/item&gt;&lt;item&gt;755&lt;/item&gt;&lt;item&gt;756&lt;/item&gt;&lt;/record-ids&gt;&lt;/item&gt;&lt;/Libraries&gt;"/>
  </w:docVars>
  <w:rsids>
    <w:rsidRoot w:val="00D522C3"/>
    <w:rsid w:val="00000D26"/>
    <w:rsid w:val="00003C75"/>
    <w:rsid w:val="00011A0A"/>
    <w:rsid w:val="00013280"/>
    <w:rsid w:val="00016A20"/>
    <w:rsid w:val="000178F0"/>
    <w:rsid w:val="00022335"/>
    <w:rsid w:val="00024672"/>
    <w:rsid w:val="0002677C"/>
    <w:rsid w:val="0003155D"/>
    <w:rsid w:val="00032A01"/>
    <w:rsid w:val="000337C5"/>
    <w:rsid w:val="00033E07"/>
    <w:rsid w:val="00034116"/>
    <w:rsid w:val="00037925"/>
    <w:rsid w:val="0004373B"/>
    <w:rsid w:val="00044883"/>
    <w:rsid w:val="0004562C"/>
    <w:rsid w:val="000521C8"/>
    <w:rsid w:val="000529FC"/>
    <w:rsid w:val="000539BF"/>
    <w:rsid w:val="00054501"/>
    <w:rsid w:val="00057B74"/>
    <w:rsid w:val="00060A70"/>
    <w:rsid w:val="00062213"/>
    <w:rsid w:val="000632DF"/>
    <w:rsid w:val="00063BB7"/>
    <w:rsid w:val="00070084"/>
    <w:rsid w:val="000705C7"/>
    <w:rsid w:val="0007073D"/>
    <w:rsid w:val="000719EB"/>
    <w:rsid w:val="0007441B"/>
    <w:rsid w:val="000749AC"/>
    <w:rsid w:val="000805C5"/>
    <w:rsid w:val="00080B4B"/>
    <w:rsid w:val="0008229B"/>
    <w:rsid w:val="0008259A"/>
    <w:rsid w:val="00083C1B"/>
    <w:rsid w:val="00096602"/>
    <w:rsid w:val="000A599F"/>
    <w:rsid w:val="000A7197"/>
    <w:rsid w:val="000B433D"/>
    <w:rsid w:val="000B6C9C"/>
    <w:rsid w:val="000B6DAA"/>
    <w:rsid w:val="000C206A"/>
    <w:rsid w:val="000C5E52"/>
    <w:rsid w:val="000C7130"/>
    <w:rsid w:val="000D430A"/>
    <w:rsid w:val="000E05E4"/>
    <w:rsid w:val="000E226F"/>
    <w:rsid w:val="000E4CF1"/>
    <w:rsid w:val="000E509F"/>
    <w:rsid w:val="000E7EC1"/>
    <w:rsid w:val="000F18DB"/>
    <w:rsid w:val="000F2E58"/>
    <w:rsid w:val="000F75A0"/>
    <w:rsid w:val="00101B75"/>
    <w:rsid w:val="0010259C"/>
    <w:rsid w:val="00106EE3"/>
    <w:rsid w:val="00110270"/>
    <w:rsid w:val="0011093B"/>
    <w:rsid w:val="00116F2C"/>
    <w:rsid w:val="001210C9"/>
    <w:rsid w:val="00121564"/>
    <w:rsid w:val="0012625B"/>
    <w:rsid w:val="001324BF"/>
    <w:rsid w:val="0013256F"/>
    <w:rsid w:val="00134B66"/>
    <w:rsid w:val="001353C2"/>
    <w:rsid w:val="00135A68"/>
    <w:rsid w:val="00136B3F"/>
    <w:rsid w:val="0013771A"/>
    <w:rsid w:val="0014045F"/>
    <w:rsid w:val="0014116C"/>
    <w:rsid w:val="00147442"/>
    <w:rsid w:val="001524A4"/>
    <w:rsid w:val="00152D15"/>
    <w:rsid w:val="00153924"/>
    <w:rsid w:val="00153A2F"/>
    <w:rsid w:val="00153B45"/>
    <w:rsid w:val="00154DAE"/>
    <w:rsid w:val="00156463"/>
    <w:rsid w:val="00162A60"/>
    <w:rsid w:val="00164412"/>
    <w:rsid w:val="00172745"/>
    <w:rsid w:val="00176E84"/>
    <w:rsid w:val="00180429"/>
    <w:rsid w:val="00185967"/>
    <w:rsid w:val="00191010"/>
    <w:rsid w:val="001927CC"/>
    <w:rsid w:val="001949CF"/>
    <w:rsid w:val="00196E23"/>
    <w:rsid w:val="001A373F"/>
    <w:rsid w:val="001A7FCD"/>
    <w:rsid w:val="001B58FD"/>
    <w:rsid w:val="001B63C3"/>
    <w:rsid w:val="001B6C56"/>
    <w:rsid w:val="001C3093"/>
    <w:rsid w:val="001C6C9A"/>
    <w:rsid w:val="001D36D5"/>
    <w:rsid w:val="001D453A"/>
    <w:rsid w:val="001D739A"/>
    <w:rsid w:val="001D7C96"/>
    <w:rsid w:val="001E0C7F"/>
    <w:rsid w:val="001E1739"/>
    <w:rsid w:val="001E6808"/>
    <w:rsid w:val="001F1F9A"/>
    <w:rsid w:val="001F4B4D"/>
    <w:rsid w:val="001F6E1C"/>
    <w:rsid w:val="001F7800"/>
    <w:rsid w:val="00200655"/>
    <w:rsid w:val="00201B03"/>
    <w:rsid w:val="002029F2"/>
    <w:rsid w:val="002040FA"/>
    <w:rsid w:val="00205915"/>
    <w:rsid w:val="00210AB7"/>
    <w:rsid w:val="00215F9D"/>
    <w:rsid w:val="00220A59"/>
    <w:rsid w:val="00221191"/>
    <w:rsid w:val="002218F3"/>
    <w:rsid w:val="0022323E"/>
    <w:rsid w:val="002241BD"/>
    <w:rsid w:val="00233F22"/>
    <w:rsid w:val="00235393"/>
    <w:rsid w:val="00236941"/>
    <w:rsid w:val="00237564"/>
    <w:rsid w:val="00241120"/>
    <w:rsid w:val="00244A5A"/>
    <w:rsid w:val="002454D2"/>
    <w:rsid w:val="00246EA3"/>
    <w:rsid w:val="002507E8"/>
    <w:rsid w:val="00254267"/>
    <w:rsid w:val="002555DC"/>
    <w:rsid w:val="00261BA2"/>
    <w:rsid w:val="00264B5F"/>
    <w:rsid w:val="00265109"/>
    <w:rsid w:val="002678FB"/>
    <w:rsid w:val="00271B0A"/>
    <w:rsid w:val="00273150"/>
    <w:rsid w:val="00273870"/>
    <w:rsid w:val="00274241"/>
    <w:rsid w:val="002747A2"/>
    <w:rsid w:val="00275BBC"/>
    <w:rsid w:val="002763AC"/>
    <w:rsid w:val="00276B78"/>
    <w:rsid w:val="00282AE8"/>
    <w:rsid w:val="002839F4"/>
    <w:rsid w:val="0028645F"/>
    <w:rsid w:val="00287F67"/>
    <w:rsid w:val="002923AF"/>
    <w:rsid w:val="0029627F"/>
    <w:rsid w:val="002972A0"/>
    <w:rsid w:val="00297615"/>
    <w:rsid w:val="002A4069"/>
    <w:rsid w:val="002B33F2"/>
    <w:rsid w:val="002B484D"/>
    <w:rsid w:val="002C4053"/>
    <w:rsid w:val="002C6187"/>
    <w:rsid w:val="002C6505"/>
    <w:rsid w:val="002D016D"/>
    <w:rsid w:val="002D0351"/>
    <w:rsid w:val="002D0B51"/>
    <w:rsid w:val="002D20B0"/>
    <w:rsid w:val="002D46FB"/>
    <w:rsid w:val="002D5576"/>
    <w:rsid w:val="002D7A83"/>
    <w:rsid w:val="002F004A"/>
    <w:rsid w:val="002F05D0"/>
    <w:rsid w:val="002F2067"/>
    <w:rsid w:val="002F5005"/>
    <w:rsid w:val="002F60D0"/>
    <w:rsid w:val="002F7958"/>
    <w:rsid w:val="002F796D"/>
    <w:rsid w:val="003004C2"/>
    <w:rsid w:val="00300B64"/>
    <w:rsid w:val="00300D77"/>
    <w:rsid w:val="00303AB4"/>
    <w:rsid w:val="00304E73"/>
    <w:rsid w:val="00305910"/>
    <w:rsid w:val="00307A68"/>
    <w:rsid w:val="003113A1"/>
    <w:rsid w:val="00311F24"/>
    <w:rsid w:val="003138EB"/>
    <w:rsid w:val="00314A7F"/>
    <w:rsid w:val="003170F1"/>
    <w:rsid w:val="00317D06"/>
    <w:rsid w:val="00322E9C"/>
    <w:rsid w:val="003243B9"/>
    <w:rsid w:val="00327E18"/>
    <w:rsid w:val="00332F1F"/>
    <w:rsid w:val="00335206"/>
    <w:rsid w:val="0034347B"/>
    <w:rsid w:val="00343BEF"/>
    <w:rsid w:val="00346DB1"/>
    <w:rsid w:val="00346F10"/>
    <w:rsid w:val="00354E07"/>
    <w:rsid w:val="003551F9"/>
    <w:rsid w:val="003571C2"/>
    <w:rsid w:val="00360F56"/>
    <w:rsid w:val="003637B0"/>
    <w:rsid w:val="00370C36"/>
    <w:rsid w:val="00373C83"/>
    <w:rsid w:val="00380334"/>
    <w:rsid w:val="003837F4"/>
    <w:rsid w:val="00386285"/>
    <w:rsid w:val="00390D81"/>
    <w:rsid w:val="00391627"/>
    <w:rsid w:val="00393972"/>
    <w:rsid w:val="003960CA"/>
    <w:rsid w:val="00396E2F"/>
    <w:rsid w:val="00397865"/>
    <w:rsid w:val="003A43AF"/>
    <w:rsid w:val="003B093D"/>
    <w:rsid w:val="003B21AE"/>
    <w:rsid w:val="003B49BA"/>
    <w:rsid w:val="003C2C4E"/>
    <w:rsid w:val="003C2F49"/>
    <w:rsid w:val="003C4B16"/>
    <w:rsid w:val="003C61C2"/>
    <w:rsid w:val="003D13CF"/>
    <w:rsid w:val="003D1DAD"/>
    <w:rsid w:val="003D45DE"/>
    <w:rsid w:val="003D4D73"/>
    <w:rsid w:val="003E05F5"/>
    <w:rsid w:val="003E1043"/>
    <w:rsid w:val="003E171B"/>
    <w:rsid w:val="003E2C11"/>
    <w:rsid w:val="003E35A6"/>
    <w:rsid w:val="003E6B0B"/>
    <w:rsid w:val="003E6D37"/>
    <w:rsid w:val="003F01CC"/>
    <w:rsid w:val="003F51EE"/>
    <w:rsid w:val="003F6D73"/>
    <w:rsid w:val="003F6F25"/>
    <w:rsid w:val="003F7969"/>
    <w:rsid w:val="00400441"/>
    <w:rsid w:val="00401C9B"/>
    <w:rsid w:val="00406F84"/>
    <w:rsid w:val="004072FA"/>
    <w:rsid w:val="004128F7"/>
    <w:rsid w:val="00412E11"/>
    <w:rsid w:val="004149DD"/>
    <w:rsid w:val="00415799"/>
    <w:rsid w:val="00416B5F"/>
    <w:rsid w:val="00417811"/>
    <w:rsid w:val="004209B5"/>
    <w:rsid w:val="00422C79"/>
    <w:rsid w:val="00425E37"/>
    <w:rsid w:val="0043328C"/>
    <w:rsid w:val="004349A0"/>
    <w:rsid w:val="00436F21"/>
    <w:rsid w:val="00444448"/>
    <w:rsid w:val="00445B6E"/>
    <w:rsid w:val="00445CAF"/>
    <w:rsid w:val="00446998"/>
    <w:rsid w:val="0045249B"/>
    <w:rsid w:val="004558A3"/>
    <w:rsid w:val="004565B7"/>
    <w:rsid w:val="00463582"/>
    <w:rsid w:val="00464E5D"/>
    <w:rsid w:val="00466DBE"/>
    <w:rsid w:val="004707C2"/>
    <w:rsid w:val="00475F7B"/>
    <w:rsid w:val="00477031"/>
    <w:rsid w:val="0047733F"/>
    <w:rsid w:val="00480E0C"/>
    <w:rsid w:val="004813BC"/>
    <w:rsid w:val="00482676"/>
    <w:rsid w:val="00484A9A"/>
    <w:rsid w:val="00485B3A"/>
    <w:rsid w:val="00492C3F"/>
    <w:rsid w:val="00494343"/>
    <w:rsid w:val="004A5082"/>
    <w:rsid w:val="004B1DFB"/>
    <w:rsid w:val="004B3296"/>
    <w:rsid w:val="004B3A0B"/>
    <w:rsid w:val="004B451F"/>
    <w:rsid w:val="004B7E94"/>
    <w:rsid w:val="004C0F8F"/>
    <w:rsid w:val="004C7801"/>
    <w:rsid w:val="004D00F5"/>
    <w:rsid w:val="004D0250"/>
    <w:rsid w:val="004D113A"/>
    <w:rsid w:val="004D2BA4"/>
    <w:rsid w:val="004D678D"/>
    <w:rsid w:val="004D74E5"/>
    <w:rsid w:val="004E0461"/>
    <w:rsid w:val="004E0A0E"/>
    <w:rsid w:val="004E1107"/>
    <w:rsid w:val="004E4C21"/>
    <w:rsid w:val="004E51F0"/>
    <w:rsid w:val="004E55ED"/>
    <w:rsid w:val="004E7FB1"/>
    <w:rsid w:val="004F0900"/>
    <w:rsid w:val="004F091F"/>
    <w:rsid w:val="004F0B21"/>
    <w:rsid w:val="00500B08"/>
    <w:rsid w:val="00502884"/>
    <w:rsid w:val="005046F1"/>
    <w:rsid w:val="00510033"/>
    <w:rsid w:val="0051013E"/>
    <w:rsid w:val="00514B15"/>
    <w:rsid w:val="0052261F"/>
    <w:rsid w:val="00524737"/>
    <w:rsid w:val="00526D87"/>
    <w:rsid w:val="005273BA"/>
    <w:rsid w:val="00530CFE"/>
    <w:rsid w:val="00533476"/>
    <w:rsid w:val="005367F0"/>
    <w:rsid w:val="00540080"/>
    <w:rsid w:val="005403B0"/>
    <w:rsid w:val="00540764"/>
    <w:rsid w:val="005420CE"/>
    <w:rsid w:val="0055112A"/>
    <w:rsid w:val="0055325E"/>
    <w:rsid w:val="005535EC"/>
    <w:rsid w:val="005542D5"/>
    <w:rsid w:val="00555598"/>
    <w:rsid w:val="00555810"/>
    <w:rsid w:val="005649BC"/>
    <w:rsid w:val="0056508E"/>
    <w:rsid w:val="00567833"/>
    <w:rsid w:val="00567B6D"/>
    <w:rsid w:val="0057136C"/>
    <w:rsid w:val="00574503"/>
    <w:rsid w:val="00574EA1"/>
    <w:rsid w:val="005771F1"/>
    <w:rsid w:val="00580782"/>
    <w:rsid w:val="00580D03"/>
    <w:rsid w:val="00583907"/>
    <w:rsid w:val="005846D2"/>
    <w:rsid w:val="00585DA0"/>
    <w:rsid w:val="005908A8"/>
    <w:rsid w:val="00595A30"/>
    <w:rsid w:val="00596E87"/>
    <w:rsid w:val="005A1ADD"/>
    <w:rsid w:val="005A575A"/>
    <w:rsid w:val="005B058B"/>
    <w:rsid w:val="005B1623"/>
    <w:rsid w:val="005B2E42"/>
    <w:rsid w:val="005B36E2"/>
    <w:rsid w:val="005B503A"/>
    <w:rsid w:val="005B7125"/>
    <w:rsid w:val="005C0331"/>
    <w:rsid w:val="005C406C"/>
    <w:rsid w:val="005C4C78"/>
    <w:rsid w:val="005C5780"/>
    <w:rsid w:val="005D46E2"/>
    <w:rsid w:val="005E130E"/>
    <w:rsid w:val="005E13E0"/>
    <w:rsid w:val="005E1CC5"/>
    <w:rsid w:val="005E59A5"/>
    <w:rsid w:val="005F22CF"/>
    <w:rsid w:val="005F2A79"/>
    <w:rsid w:val="005F3CC9"/>
    <w:rsid w:val="005F3D84"/>
    <w:rsid w:val="005F6671"/>
    <w:rsid w:val="005F7D7D"/>
    <w:rsid w:val="0060137B"/>
    <w:rsid w:val="006034FE"/>
    <w:rsid w:val="00611283"/>
    <w:rsid w:val="00611EF7"/>
    <w:rsid w:val="00613163"/>
    <w:rsid w:val="00613E40"/>
    <w:rsid w:val="00616AAE"/>
    <w:rsid w:val="006200BD"/>
    <w:rsid w:val="006230DA"/>
    <w:rsid w:val="006246D9"/>
    <w:rsid w:val="006265B9"/>
    <w:rsid w:val="00627B8D"/>
    <w:rsid w:val="00627BD8"/>
    <w:rsid w:val="006317AD"/>
    <w:rsid w:val="00631DED"/>
    <w:rsid w:val="006339C1"/>
    <w:rsid w:val="00637C91"/>
    <w:rsid w:val="006532DC"/>
    <w:rsid w:val="006562C0"/>
    <w:rsid w:val="0065698B"/>
    <w:rsid w:val="00663636"/>
    <w:rsid w:val="00663E06"/>
    <w:rsid w:val="006647A6"/>
    <w:rsid w:val="00664CB4"/>
    <w:rsid w:val="00665C2F"/>
    <w:rsid w:val="00665C8E"/>
    <w:rsid w:val="00666B8A"/>
    <w:rsid w:val="0066CE49"/>
    <w:rsid w:val="0067049E"/>
    <w:rsid w:val="006752DB"/>
    <w:rsid w:val="006753DD"/>
    <w:rsid w:val="0067628C"/>
    <w:rsid w:val="00681152"/>
    <w:rsid w:val="00682DB1"/>
    <w:rsid w:val="00683EFC"/>
    <w:rsid w:val="00686420"/>
    <w:rsid w:val="00690112"/>
    <w:rsid w:val="0069034E"/>
    <w:rsid w:val="0069144A"/>
    <w:rsid w:val="0069147D"/>
    <w:rsid w:val="006940A9"/>
    <w:rsid w:val="006941BB"/>
    <w:rsid w:val="00695AAF"/>
    <w:rsid w:val="006A07ED"/>
    <w:rsid w:val="006A5B99"/>
    <w:rsid w:val="006A64A7"/>
    <w:rsid w:val="006B1EE0"/>
    <w:rsid w:val="006B2F35"/>
    <w:rsid w:val="006B733F"/>
    <w:rsid w:val="006C1785"/>
    <w:rsid w:val="006D24D9"/>
    <w:rsid w:val="006D3C67"/>
    <w:rsid w:val="006D7812"/>
    <w:rsid w:val="006E2E1B"/>
    <w:rsid w:val="006E3556"/>
    <w:rsid w:val="006E7F1A"/>
    <w:rsid w:val="006F0B40"/>
    <w:rsid w:val="006F344F"/>
    <w:rsid w:val="006F52F5"/>
    <w:rsid w:val="00701D4C"/>
    <w:rsid w:val="00706997"/>
    <w:rsid w:val="00713379"/>
    <w:rsid w:val="00716D35"/>
    <w:rsid w:val="007212EB"/>
    <w:rsid w:val="00727B61"/>
    <w:rsid w:val="00730A1D"/>
    <w:rsid w:val="00731715"/>
    <w:rsid w:val="00733186"/>
    <w:rsid w:val="007369B7"/>
    <w:rsid w:val="007407CA"/>
    <w:rsid w:val="00742B04"/>
    <w:rsid w:val="00745664"/>
    <w:rsid w:val="00754172"/>
    <w:rsid w:val="00754608"/>
    <w:rsid w:val="007619E4"/>
    <w:rsid w:val="007651AA"/>
    <w:rsid w:val="00766C27"/>
    <w:rsid w:val="00766D9A"/>
    <w:rsid w:val="00766DC9"/>
    <w:rsid w:val="00767EED"/>
    <w:rsid w:val="00774654"/>
    <w:rsid w:val="0077578D"/>
    <w:rsid w:val="00781D5B"/>
    <w:rsid w:val="00783A9B"/>
    <w:rsid w:val="00785B04"/>
    <w:rsid w:val="00787DB3"/>
    <w:rsid w:val="007909F6"/>
    <w:rsid w:val="00791155"/>
    <w:rsid w:val="0079194B"/>
    <w:rsid w:val="00792173"/>
    <w:rsid w:val="00794A24"/>
    <w:rsid w:val="00795F95"/>
    <w:rsid w:val="007962F5"/>
    <w:rsid w:val="007A0252"/>
    <w:rsid w:val="007A02E5"/>
    <w:rsid w:val="007A0774"/>
    <w:rsid w:val="007A1F8B"/>
    <w:rsid w:val="007A3A9E"/>
    <w:rsid w:val="007A4937"/>
    <w:rsid w:val="007A5257"/>
    <w:rsid w:val="007A56F6"/>
    <w:rsid w:val="007A664A"/>
    <w:rsid w:val="007A6FC3"/>
    <w:rsid w:val="007B0C3D"/>
    <w:rsid w:val="007B38F4"/>
    <w:rsid w:val="007B4588"/>
    <w:rsid w:val="007B49A3"/>
    <w:rsid w:val="007B5A75"/>
    <w:rsid w:val="007B7052"/>
    <w:rsid w:val="007B7A84"/>
    <w:rsid w:val="007C38B4"/>
    <w:rsid w:val="007C7EFF"/>
    <w:rsid w:val="007D196C"/>
    <w:rsid w:val="007D3C12"/>
    <w:rsid w:val="007D64B5"/>
    <w:rsid w:val="007E309A"/>
    <w:rsid w:val="007E3933"/>
    <w:rsid w:val="007E5408"/>
    <w:rsid w:val="007F194A"/>
    <w:rsid w:val="007F3768"/>
    <w:rsid w:val="007F5470"/>
    <w:rsid w:val="007F5A76"/>
    <w:rsid w:val="008026B4"/>
    <w:rsid w:val="008045C6"/>
    <w:rsid w:val="00804626"/>
    <w:rsid w:val="008048B1"/>
    <w:rsid w:val="00806160"/>
    <w:rsid w:val="00807728"/>
    <w:rsid w:val="00810882"/>
    <w:rsid w:val="00811A7D"/>
    <w:rsid w:val="00816FF1"/>
    <w:rsid w:val="00817104"/>
    <w:rsid w:val="00817F90"/>
    <w:rsid w:val="00821905"/>
    <w:rsid w:val="00823AAD"/>
    <w:rsid w:val="0082448A"/>
    <w:rsid w:val="008246E7"/>
    <w:rsid w:val="00825481"/>
    <w:rsid w:val="00825E65"/>
    <w:rsid w:val="00826338"/>
    <w:rsid w:val="00826774"/>
    <w:rsid w:val="00830428"/>
    <w:rsid w:val="00832B9D"/>
    <w:rsid w:val="00832BDA"/>
    <w:rsid w:val="00840444"/>
    <w:rsid w:val="008427FD"/>
    <w:rsid w:val="00842DA9"/>
    <w:rsid w:val="00843418"/>
    <w:rsid w:val="00844E1B"/>
    <w:rsid w:val="00852A36"/>
    <w:rsid w:val="00863447"/>
    <w:rsid w:val="00864313"/>
    <w:rsid w:val="00865E5D"/>
    <w:rsid w:val="00867CF3"/>
    <w:rsid w:val="008704CC"/>
    <w:rsid w:val="00871556"/>
    <w:rsid w:val="008716BE"/>
    <w:rsid w:val="00871D05"/>
    <w:rsid w:val="008728E5"/>
    <w:rsid w:val="008779C6"/>
    <w:rsid w:val="00885084"/>
    <w:rsid w:val="00886488"/>
    <w:rsid w:val="00890C8C"/>
    <w:rsid w:val="008938D4"/>
    <w:rsid w:val="008954E9"/>
    <w:rsid w:val="00896A48"/>
    <w:rsid w:val="00896E9D"/>
    <w:rsid w:val="008A2424"/>
    <w:rsid w:val="008A3AE9"/>
    <w:rsid w:val="008A41A4"/>
    <w:rsid w:val="008A472D"/>
    <w:rsid w:val="008B00DB"/>
    <w:rsid w:val="008B2ADC"/>
    <w:rsid w:val="008B5F32"/>
    <w:rsid w:val="008B659B"/>
    <w:rsid w:val="008B691E"/>
    <w:rsid w:val="008B720E"/>
    <w:rsid w:val="008B72D4"/>
    <w:rsid w:val="008C4A6D"/>
    <w:rsid w:val="008D16A6"/>
    <w:rsid w:val="008D1A9A"/>
    <w:rsid w:val="008D76C3"/>
    <w:rsid w:val="008E2FC1"/>
    <w:rsid w:val="008E4B3F"/>
    <w:rsid w:val="008E71AC"/>
    <w:rsid w:val="008F2094"/>
    <w:rsid w:val="008F661A"/>
    <w:rsid w:val="008F7777"/>
    <w:rsid w:val="00901014"/>
    <w:rsid w:val="009015A6"/>
    <w:rsid w:val="0090415E"/>
    <w:rsid w:val="0091093C"/>
    <w:rsid w:val="00912415"/>
    <w:rsid w:val="00912D57"/>
    <w:rsid w:val="00913197"/>
    <w:rsid w:val="009139B4"/>
    <w:rsid w:val="00916360"/>
    <w:rsid w:val="009179CC"/>
    <w:rsid w:val="009201EE"/>
    <w:rsid w:val="00920AB5"/>
    <w:rsid w:val="009222FC"/>
    <w:rsid w:val="00927267"/>
    <w:rsid w:val="009275C2"/>
    <w:rsid w:val="00930909"/>
    <w:rsid w:val="009330FD"/>
    <w:rsid w:val="00933166"/>
    <w:rsid w:val="00935E70"/>
    <w:rsid w:val="009424A3"/>
    <w:rsid w:val="00942C5B"/>
    <w:rsid w:val="00942E45"/>
    <w:rsid w:val="00944CC6"/>
    <w:rsid w:val="009458C5"/>
    <w:rsid w:val="00945CC9"/>
    <w:rsid w:val="00946180"/>
    <w:rsid w:val="009472B7"/>
    <w:rsid w:val="00957ABB"/>
    <w:rsid w:val="00961BE6"/>
    <w:rsid w:val="009622BC"/>
    <w:rsid w:val="00962578"/>
    <w:rsid w:val="009626E1"/>
    <w:rsid w:val="009638F3"/>
    <w:rsid w:val="00963FF9"/>
    <w:rsid w:val="009659BC"/>
    <w:rsid w:val="00966EC3"/>
    <w:rsid w:val="009700C9"/>
    <w:rsid w:val="00971CB2"/>
    <w:rsid w:val="009759C4"/>
    <w:rsid w:val="00977D69"/>
    <w:rsid w:val="00983B27"/>
    <w:rsid w:val="0098761D"/>
    <w:rsid w:val="00987A0C"/>
    <w:rsid w:val="009930D3"/>
    <w:rsid w:val="00994F3E"/>
    <w:rsid w:val="00996177"/>
    <w:rsid w:val="009962DE"/>
    <w:rsid w:val="009A1F41"/>
    <w:rsid w:val="009A3947"/>
    <w:rsid w:val="009A4EAA"/>
    <w:rsid w:val="009A62AA"/>
    <w:rsid w:val="009A6D77"/>
    <w:rsid w:val="009B0834"/>
    <w:rsid w:val="009B35D3"/>
    <w:rsid w:val="009B432F"/>
    <w:rsid w:val="009D1F45"/>
    <w:rsid w:val="009E1DB5"/>
    <w:rsid w:val="009E22D4"/>
    <w:rsid w:val="009E3B95"/>
    <w:rsid w:val="009E3E29"/>
    <w:rsid w:val="009F052A"/>
    <w:rsid w:val="009F1499"/>
    <w:rsid w:val="009F1C05"/>
    <w:rsid w:val="009F60D8"/>
    <w:rsid w:val="009F62C0"/>
    <w:rsid w:val="00A01760"/>
    <w:rsid w:val="00A01A88"/>
    <w:rsid w:val="00A03E18"/>
    <w:rsid w:val="00A11A85"/>
    <w:rsid w:val="00A211F3"/>
    <w:rsid w:val="00A21807"/>
    <w:rsid w:val="00A23D7E"/>
    <w:rsid w:val="00A246B3"/>
    <w:rsid w:val="00A2595D"/>
    <w:rsid w:val="00A25E5A"/>
    <w:rsid w:val="00A25FB5"/>
    <w:rsid w:val="00A26CBE"/>
    <w:rsid w:val="00A309A4"/>
    <w:rsid w:val="00A34D88"/>
    <w:rsid w:val="00A35F11"/>
    <w:rsid w:val="00A428EC"/>
    <w:rsid w:val="00A438DF"/>
    <w:rsid w:val="00A45733"/>
    <w:rsid w:val="00A46C1C"/>
    <w:rsid w:val="00A4751B"/>
    <w:rsid w:val="00A502EF"/>
    <w:rsid w:val="00A514E4"/>
    <w:rsid w:val="00A51B15"/>
    <w:rsid w:val="00A614B4"/>
    <w:rsid w:val="00A61E45"/>
    <w:rsid w:val="00A61E95"/>
    <w:rsid w:val="00A62B18"/>
    <w:rsid w:val="00A641FF"/>
    <w:rsid w:val="00A65717"/>
    <w:rsid w:val="00A67FA5"/>
    <w:rsid w:val="00A73DE3"/>
    <w:rsid w:val="00A74308"/>
    <w:rsid w:val="00A74790"/>
    <w:rsid w:val="00A75F94"/>
    <w:rsid w:val="00A80379"/>
    <w:rsid w:val="00A804A0"/>
    <w:rsid w:val="00A80AFC"/>
    <w:rsid w:val="00A817AD"/>
    <w:rsid w:val="00A83371"/>
    <w:rsid w:val="00A839FD"/>
    <w:rsid w:val="00A84EEC"/>
    <w:rsid w:val="00A85AFB"/>
    <w:rsid w:val="00A85FBE"/>
    <w:rsid w:val="00A91C73"/>
    <w:rsid w:val="00A92ACD"/>
    <w:rsid w:val="00A95821"/>
    <w:rsid w:val="00A97912"/>
    <w:rsid w:val="00A9F501"/>
    <w:rsid w:val="00AA01E4"/>
    <w:rsid w:val="00AA0201"/>
    <w:rsid w:val="00AA0DA1"/>
    <w:rsid w:val="00AA1C6A"/>
    <w:rsid w:val="00AA2D51"/>
    <w:rsid w:val="00AA3B11"/>
    <w:rsid w:val="00AA4FC2"/>
    <w:rsid w:val="00AA73C2"/>
    <w:rsid w:val="00AA789E"/>
    <w:rsid w:val="00AA7BEA"/>
    <w:rsid w:val="00AB22A8"/>
    <w:rsid w:val="00AB38FB"/>
    <w:rsid w:val="00AB3E07"/>
    <w:rsid w:val="00AB4A73"/>
    <w:rsid w:val="00AC250F"/>
    <w:rsid w:val="00AD493F"/>
    <w:rsid w:val="00AD4AE1"/>
    <w:rsid w:val="00AD5315"/>
    <w:rsid w:val="00AE2DA0"/>
    <w:rsid w:val="00AE4184"/>
    <w:rsid w:val="00AE5F19"/>
    <w:rsid w:val="00AE6EFB"/>
    <w:rsid w:val="00AF4C19"/>
    <w:rsid w:val="00AF6AC2"/>
    <w:rsid w:val="00B000FB"/>
    <w:rsid w:val="00B005D5"/>
    <w:rsid w:val="00B0091B"/>
    <w:rsid w:val="00B00DFB"/>
    <w:rsid w:val="00B01386"/>
    <w:rsid w:val="00B03F10"/>
    <w:rsid w:val="00B04A8D"/>
    <w:rsid w:val="00B05781"/>
    <w:rsid w:val="00B07193"/>
    <w:rsid w:val="00B078FD"/>
    <w:rsid w:val="00B11B18"/>
    <w:rsid w:val="00B21D8E"/>
    <w:rsid w:val="00B221D8"/>
    <w:rsid w:val="00B24630"/>
    <w:rsid w:val="00B24DF5"/>
    <w:rsid w:val="00B32AD5"/>
    <w:rsid w:val="00B3303B"/>
    <w:rsid w:val="00B357A5"/>
    <w:rsid w:val="00B35E9F"/>
    <w:rsid w:val="00B469A6"/>
    <w:rsid w:val="00B504BB"/>
    <w:rsid w:val="00B54FFC"/>
    <w:rsid w:val="00B567B8"/>
    <w:rsid w:val="00B64D8D"/>
    <w:rsid w:val="00B65513"/>
    <w:rsid w:val="00B658E0"/>
    <w:rsid w:val="00B663FF"/>
    <w:rsid w:val="00B70119"/>
    <w:rsid w:val="00B73D00"/>
    <w:rsid w:val="00B76C1F"/>
    <w:rsid w:val="00B76C41"/>
    <w:rsid w:val="00B8173B"/>
    <w:rsid w:val="00B82E30"/>
    <w:rsid w:val="00B85345"/>
    <w:rsid w:val="00B85884"/>
    <w:rsid w:val="00B86AC3"/>
    <w:rsid w:val="00B87F07"/>
    <w:rsid w:val="00B90D94"/>
    <w:rsid w:val="00B93612"/>
    <w:rsid w:val="00B937DE"/>
    <w:rsid w:val="00B9736E"/>
    <w:rsid w:val="00B97E55"/>
    <w:rsid w:val="00BA11B2"/>
    <w:rsid w:val="00BA1619"/>
    <w:rsid w:val="00BA6336"/>
    <w:rsid w:val="00BA6D50"/>
    <w:rsid w:val="00BB1442"/>
    <w:rsid w:val="00BB1B11"/>
    <w:rsid w:val="00BB1E0C"/>
    <w:rsid w:val="00BB3772"/>
    <w:rsid w:val="00BB382E"/>
    <w:rsid w:val="00BB4BE4"/>
    <w:rsid w:val="00BB547B"/>
    <w:rsid w:val="00BB5D63"/>
    <w:rsid w:val="00BB6F5D"/>
    <w:rsid w:val="00BB73CC"/>
    <w:rsid w:val="00BC0948"/>
    <w:rsid w:val="00BC5555"/>
    <w:rsid w:val="00BC61B5"/>
    <w:rsid w:val="00BD62ED"/>
    <w:rsid w:val="00BD6A5C"/>
    <w:rsid w:val="00BD7347"/>
    <w:rsid w:val="00BD7D09"/>
    <w:rsid w:val="00BE4A8B"/>
    <w:rsid w:val="00BE6418"/>
    <w:rsid w:val="00BE65C0"/>
    <w:rsid w:val="00BF0A6E"/>
    <w:rsid w:val="00BF1337"/>
    <w:rsid w:val="00BF19A1"/>
    <w:rsid w:val="00BF2443"/>
    <w:rsid w:val="00BF2AA9"/>
    <w:rsid w:val="00BF7C1A"/>
    <w:rsid w:val="00C027B9"/>
    <w:rsid w:val="00C054B5"/>
    <w:rsid w:val="00C1351C"/>
    <w:rsid w:val="00C14ECA"/>
    <w:rsid w:val="00C15849"/>
    <w:rsid w:val="00C15D31"/>
    <w:rsid w:val="00C15D9D"/>
    <w:rsid w:val="00C20B77"/>
    <w:rsid w:val="00C25C64"/>
    <w:rsid w:val="00C27267"/>
    <w:rsid w:val="00C31FDB"/>
    <w:rsid w:val="00C3263A"/>
    <w:rsid w:val="00C35796"/>
    <w:rsid w:val="00C3795F"/>
    <w:rsid w:val="00C429B7"/>
    <w:rsid w:val="00C44CB4"/>
    <w:rsid w:val="00C45174"/>
    <w:rsid w:val="00C45250"/>
    <w:rsid w:val="00C4583F"/>
    <w:rsid w:val="00C53128"/>
    <w:rsid w:val="00C56884"/>
    <w:rsid w:val="00C57626"/>
    <w:rsid w:val="00C57E72"/>
    <w:rsid w:val="00C6071E"/>
    <w:rsid w:val="00C61F40"/>
    <w:rsid w:val="00C6236D"/>
    <w:rsid w:val="00C6304C"/>
    <w:rsid w:val="00C64F1B"/>
    <w:rsid w:val="00C71926"/>
    <w:rsid w:val="00C7277F"/>
    <w:rsid w:val="00C72A21"/>
    <w:rsid w:val="00C73FE5"/>
    <w:rsid w:val="00C7666B"/>
    <w:rsid w:val="00C8072F"/>
    <w:rsid w:val="00C81FE9"/>
    <w:rsid w:val="00C84A79"/>
    <w:rsid w:val="00C85528"/>
    <w:rsid w:val="00C91D64"/>
    <w:rsid w:val="00C928AE"/>
    <w:rsid w:val="00CA402A"/>
    <w:rsid w:val="00CA4E4C"/>
    <w:rsid w:val="00CA5C97"/>
    <w:rsid w:val="00CB19AA"/>
    <w:rsid w:val="00CB2F59"/>
    <w:rsid w:val="00CB416A"/>
    <w:rsid w:val="00CB41F8"/>
    <w:rsid w:val="00CB41FD"/>
    <w:rsid w:val="00CB6659"/>
    <w:rsid w:val="00CC41D7"/>
    <w:rsid w:val="00CC47A3"/>
    <w:rsid w:val="00CC5517"/>
    <w:rsid w:val="00CC64E0"/>
    <w:rsid w:val="00CC7C29"/>
    <w:rsid w:val="00CC7D69"/>
    <w:rsid w:val="00CD0038"/>
    <w:rsid w:val="00CD484B"/>
    <w:rsid w:val="00CD6A69"/>
    <w:rsid w:val="00CE08F6"/>
    <w:rsid w:val="00CE0CDA"/>
    <w:rsid w:val="00CE2738"/>
    <w:rsid w:val="00CE3897"/>
    <w:rsid w:val="00CE4822"/>
    <w:rsid w:val="00CE5C73"/>
    <w:rsid w:val="00CF1FB6"/>
    <w:rsid w:val="00CF5A99"/>
    <w:rsid w:val="00D013A3"/>
    <w:rsid w:val="00D03DFD"/>
    <w:rsid w:val="00D04A47"/>
    <w:rsid w:val="00D0784D"/>
    <w:rsid w:val="00D11D25"/>
    <w:rsid w:val="00D12606"/>
    <w:rsid w:val="00D14C78"/>
    <w:rsid w:val="00D14C91"/>
    <w:rsid w:val="00D17605"/>
    <w:rsid w:val="00D17E79"/>
    <w:rsid w:val="00D2190D"/>
    <w:rsid w:val="00D267FB"/>
    <w:rsid w:val="00D3115B"/>
    <w:rsid w:val="00D321B4"/>
    <w:rsid w:val="00D42C4C"/>
    <w:rsid w:val="00D45BBE"/>
    <w:rsid w:val="00D4611C"/>
    <w:rsid w:val="00D510C0"/>
    <w:rsid w:val="00D522C3"/>
    <w:rsid w:val="00D53026"/>
    <w:rsid w:val="00D534D5"/>
    <w:rsid w:val="00D53566"/>
    <w:rsid w:val="00D612DC"/>
    <w:rsid w:val="00D62491"/>
    <w:rsid w:val="00D63D40"/>
    <w:rsid w:val="00D64094"/>
    <w:rsid w:val="00D67835"/>
    <w:rsid w:val="00D72FCF"/>
    <w:rsid w:val="00D76FB0"/>
    <w:rsid w:val="00D80784"/>
    <w:rsid w:val="00D81168"/>
    <w:rsid w:val="00D8200E"/>
    <w:rsid w:val="00D85AA6"/>
    <w:rsid w:val="00D8757D"/>
    <w:rsid w:val="00D87A94"/>
    <w:rsid w:val="00D90B68"/>
    <w:rsid w:val="00D90CB3"/>
    <w:rsid w:val="00D938C4"/>
    <w:rsid w:val="00D94B94"/>
    <w:rsid w:val="00D965E9"/>
    <w:rsid w:val="00D97379"/>
    <w:rsid w:val="00DA62AF"/>
    <w:rsid w:val="00DA6E90"/>
    <w:rsid w:val="00DB1AAF"/>
    <w:rsid w:val="00DB2069"/>
    <w:rsid w:val="00DB2998"/>
    <w:rsid w:val="00DB3B2F"/>
    <w:rsid w:val="00DB6CA0"/>
    <w:rsid w:val="00DB7260"/>
    <w:rsid w:val="00DB7963"/>
    <w:rsid w:val="00DC2E73"/>
    <w:rsid w:val="00DC6CAF"/>
    <w:rsid w:val="00DD02B0"/>
    <w:rsid w:val="00DD0BBD"/>
    <w:rsid w:val="00DD134C"/>
    <w:rsid w:val="00DD1632"/>
    <w:rsid w:val="00DD346D"/>
    <w:rsid w:val="00DD4357"/>
    <w:rsid w:val="00DD69D9"/>
    <w:rsid w:val="00DE3267"/>
    <w:rsid w:val="00DE44D9"/>
    <w:rsid w:val="00DF0699"/>
    <w:rsid w:val="00DF078E"/>
    <w:rsid w:val="00DF0DAE"/>
    <w:rsid w:val="00DF0FB4"/>
    <w:rsid w:val="00DF50DF"/>
    <w:rsid w:val="00DF5CFA"/>
    <w:rsid w:val="00DF7E87"/>
    <w:rsid w:val="00E004A8"/>
    <w:rsid w:val="00E04AF2"/>
    <w:rsid w:val="00E10E6D"/>
    <w:rsid w:val="00E11FE7"/>
    <w:rsid w:val="00E129C0"/>
    <w:rsid w:val="00E135A7"/>
    <w:rsid w:val="00E141F1"/>
    <w:rsid w:val="00E15302"/>
    <w:rsid w:val="00E15F07"/>
    <w:rsid w:val="00E2350B"/>
    <w:rsid w:val="00E24201"/>
    <w:rsid w:val="00E25A9D"/>
    <w:rsid w:val="00E265B7"/>
    <w:rsid w:val="00E27C00"/>
    <w:rsid w:val="00E333EC"/>
    <w:rsid w:val="00E36DB7"/>
    <w:rsid w:val="00E36F47"/>
    <w:rsid w:val="00E4235A"/>
    <w:rsid w:val="00E42399"/>
    <w:rsid w:val="00E43C5D"/>
    <w:rsid w:val="00E443CE"/>
    <w:rsid w:val="00E46429"/>
    <w:rsid w:val="00E46C57"/>
    <w:rsid w:val="00E6086D"/>
    <w:rsid w:val="00E64A6E"/>
    <w:rsid w:val="00E70DC6"/>
    <w:rsid w:val="00E72FC1"/>
    <w:rsid w:val="00E75AF1"/>
    <w:rsid w:val="00E75B3D"/>
    <w:rsid w:val="00E76C77"/>
    <w:rsid w:val="00E774D5"/>
    <w:rsid w:val="00E80A64"/>
    <w:rsid w:val="00E8190E"/>
    <w:rsid w:val="00E82324"/>
    <w:rsid w:val="00E87488"/>
    <w:rsid w:val="00E87B21"/>
    <w:rsid w:val="00E93949"/>
    <w:rsid w:val="00E9798B"/>
    <w:rsid w:val="00EA114F"/>
    <w:rsid w:val="00EA3961"/>
    <w:rsid w:val="00EA549C"/>
    <w:rsid w:val="00EB11A3"/>
    <w:rsid w:val="00EB2105"/>
    <w:rsid w:val="00EB244D"/>
    <w:rsid w:val="00EB6F25"/>
    <w:rsid w:val="00EB6F63"/>
    <w:rsid w:val="00EC30E8"/>
    <w:rsid w:val="00EC436A"/>
    <w:rsid w:val="00ED4841"/>
    <w:rsid w:val="00ED5546"/>
    <w:rsid w:val="00EE226E"/>
    <w:rsid w:val="00EE2C13"/>
    <w:rsid w:val="00EE3497"/>
    <w:rsid w:val="00EE5613"/>
    <w:rsid w:val="00EE7130"/>
    <w:rsid w:val="00EF0118"/>
    <w:rsid w:val="00EF1809"/>
    <w:rsid w:val="00EF2D22"/>
    <w:rsid w:val="00EF7FEC"/>
    <w:rsid w:val="00F00F3F"/>
    <w:rsid w:val="00F01D6A"/>
    <w:rsid w:val="00F02891"/>
    <w:rsid w:val="00F0508E"/>
    <w:rsid w:val="00F0624B"/>
    <w:rsid w:val="00F06EC1"/>
    <w:rsid w:val="00F12E7E"/>
    <w:rsid w:val="00F15A44"/>
    <w:rsid w:val="00F16996"/>
    <w:rsid w:val="00F17FDA"/>
    <w:rsid w:val="00F205D4"/>
    <w:rsid w:val="00F324B1"/>
    <w:rsid w:val="00F40F48"/>
    <w:rsid w:val="00F417CA"/>
    <w:rsid w:val="00F42636"/>
    <w:rsid w:val="00F42ED3"/>
    <w:rsid w:val="00F46B5A"/>
    <w:rsid w:val="00F50362"/>
    <w:rsid w:val="00F510F9"/>
    <w:rsid w:val="00F5259A"/>
    <w:rsid w:val="00F552E5"/>
    <w:rsid w:val="00F55A28"/>
    <w:rsid w:val="00F56AB7"/>
    <w:rsid w:val="00F619E0"/>
    <w:rsid w:val="00F61B8F"/>
    <w:rsid w:val="00F642F6"/>
    <w:rsid w:val="00F648C2"/>
    <w:rsid w:val="00F7055F"/>
    <w:rsid w:val="00F72D0D"/>
    <w:rsid w:val="00F730FC"/>
    <w:rsid w:val="00F74865"/>
    <w:rsid w:val="00F81369"/>
    <w:rsid w:val="00F8254A"/>
    <w:rsid w:val="00F93D31"/>
    <w:rsid w:val="00F97B2C"/>
    <w:rsid w:val="00FA0CF3"/>
    <w:rsid w:val="00FA0DCE"/>
    <w:rsid w:val="00FA12CB"/>
    <w:rsid w:val="00FA3127"/>
    <w:rsid w:val="00FA3910"/>
    <w:rsid w:val="00FA5760"/>
    <w:rsid w:val="00FB01E1"/>
    <w:rsid w:val="00FB1B9D"/>
    <w:rsid w:val="00FB2145"/>
    <w:rsid w:val="00FB2E04"/>
    <w:rsid w:val="00FB3040"/>
    <w:rsid w:val="00FB33F3"/>
    <w:rsid w:val="00FB403E"/>
    <w:rsid w:val="00FB5963"/>
    <w:rsid w:val="00FB6D1A"/>
    <w:rsid w:val="00FC1CF3"/>
    <w:rsid w:val="00FC3182"/>
    <w:rsid w:val="00FC42B0"/>
    <w:rsid w:val="00FC564E"/>
    <w:rsid w:val="00FC5863"/>
    <w:rsid w:val="00FC61FD"/>
    <w:rsid w:val="00FC6214"/>
    <w:rsid w:val="00FD1320"/>
    <w:rsid w:val="00FD2D71"/>
    <w:rsid w:val="00FD4E19"/>
    <w:rsid w:val="00FD4F4B"/>
    <w:rsid w:val="00FD52C6"/>
    <w:rsid w:val="00FD5798"/>
    <w:rsid w:val="00FD649E"/>
    <w:rsid w:val="00FD69B4"/>
    <w:rsid w:val="00FE0DAA"/>
    <w:rsid w:val="00FE2F68"/>
    <w:rsid w:val="00FF156E"/>
    <w:rsid w:val="00FF5058"/>
    <w:rsid w:val="00FF5F2D"/>
    <w:rsid w:val="00FF622B"/>
    <w:rsid w:val="00FF62F1"/>
    <w:rsid w:val="00FF6D15"/>
    <w:rsid w:val="00FF7095"/>
    <w:rsid w:val="00FF7A1A"/>
    <w:rsid w:val="012F6E46"/>
    <w:rsid w:val="017C3576"/>
    <w:rsid w:val="01E4EEFA"/>
    <w:rsid w:val="02014F0C"/>
    <w:rsid w:val="020CA99A"/>
    <w:rsid w:val="021BF7E7"/>
    <w:rsid w:val="02530D03"/>
    <w:rsid w:val="027DAB1A"/>
    <w:rsid w:val="02D0D49E"/>
    <w:rsid w:val="02F8F977"/>
    <w:rsid w:val="03215A58"/>
    <w:rsid w:val="03F5DA59"/>
    <w:rsid w:val="042168DE"/>
    <w:rsid w:val="043CFBA4"/>
    <w:rsid w:val="04482F5C"/>
    <w:rsid w:val="044A9AA4"/>
    <w:rsid w:val="0464385D"/>
    <w:rsid w:val="0465EF62"/>
    <w:rsid w:val="0489B8B3"/>
    <w:rsid w:val="04DC4F60"/>
    <w:rsid w:val="04DD1CE1"/>
    <w:rsid w:val="04DF8F3E"/>
    <w:rsid w:val="05E6686C"/>
    <w:rsid w:val="0632E061"/>
    <w:rsid w:val="064A33E9"/>
    <w:rsid w:val="0666ABDB"/>
    <w:rsid w:val="067D91F2"/>
    <w:rsid w:val="06966A25"/>
    <w:rsid w:val="06AA4200"/>
    <w:rsid w:val="06CC2274"/>
    <w:rsid w:val="076F2292"/>
    <w:rsid w:val="0794F31B"/>
    <w:rsid w:val="07CD5EF1"/>
    <w:rsid w:val="07E11662"/>
    <w:rsid w:val="089FA7F9"/>
    <w:rsid w:val="08D05BFB"/>
    <w:rsid w:val="09175934"/>
    <w:rsid w:val="09305963"/>
    <w:rsid w:val="0988DAF2"/>
    <w:rsid w:val="09CBA82F"/>
    <w:rsid w:val="0A38374D"/>
    <w:rsid w:val="0A4A483E"/>
    <w:rsid w:val="0A8F67B5"/>
    <w:rsid w:val="0AA0E5D9"/>
    <w:rsid w:val="0ACF1596"/>
    <w:rsid w:val="0B3CB5CC"/>
    <w:rsid w:val="0B72072D"/>
    <w:rsid w:val="0BC539CC"/>
    <w:rsid w:val="0BD748BB"/>
    <w:rsid w:val="0CA163F7"/>
    <w:rsid w:val="0D7AC113"/>
    <w:rsid w:val="0D932FF4"/>
    <w:rsid w:val="0DBAB375"/>
    <w:rsid w:val="0E205189"/>
    <w:rsid w:val="0E44EA20"/>
    <w:rsid w:val="0E9CF50C"/>
    <w:rsid w:val="0EB74433"/>
    <w:rsid w:val="0EC6661A"/>
    <w:rsid w:val="0F2F0055"/>
    <w:rsid w:val="0F4B7975"/>
    <w:rsid w:val="0FB231D1"/>
    <w:rsid w:val="1024240E"/>
    <w:rsid w:val="10457850"/>
    <w:rsid w:val="105A51EA"/>
    <w:rsid w:val="1062367B"/>
    <w:rsid w:val="108214EC"/>
    <w:rsid w:val="10993978"/>
    <w:rsid w:val="1154D20E"/>
    <w:rsid w:val="119E90F5"/>
    <w:rsid w:val="11A0CF75"/>
    <w:rsid w:val="11CEE7A1"/>
    <w:rsid w:val="120C225E"/>
    <w:rsid w:val="121DE54D"/>
    <w:rsid w:val="123509D9"/>
    <w:rsid w:val="125EEB1A"/>
    <w:rsid w:val="128F70B4"/>
    <w:rsid w:val="1296D5F5"/>
    <w:rsid w:val="1318E93D"/>
    <w:rsid w:val="1361D02D"/>
    <w:rsid w:val="13832C77"/>
    <w:rsid w:val="13AB2449"/>
    <w:rsid w:val="13D5ADF6"/>
    <w:rsid w:val="13DE7920"/>
    <w:rsid w:val="1404F882"/>
    <w:rsid w:val="14232479"/>
    <w:rsid w:val="14526AF7"/>
    <w:rsid w:val="1452837E"/>
    <w:rsid w:val="1459E018"/>
    <w:rsid w:val="14C0E60E"/>
    <w:rsid w:val="1604DEF3"/>
    <w:rsid w:val="16EA13EF"/>
    <w:rsid w:val="1703B521"/>
    <w:rsid w:val="17373650"/>
    <w:rsid w:val="17D0963F"/>
    <w:rsid w:val="17E1B868"/>
    <w:rsid w:val="17F7532B"/>
    <w:rsid w:val="1932354A"/>
    <w:rsid w:val="196FE103"/>
    <w:rsid w:val="19D33239"/>
    <w:rsid w:val="1AA6AACA"/>
    <w:rsid w:val="1AB24300"/>
    <w:rsid w:val="1AB9461E"/>
    <w:rsid w:val="1B2F3F26"/>
    <w:rsid w:val="1B53B9B5"/>
    <w:rsid w:val="1B6CE212"/>
    <w:rsid w:val="1B7DD866"/>
    <w:rsid w:val="1BC906BA"/>
    <w:rsid w:val="1BD6D840"/>
    <w:rsid w:val="1BD86E6F"/>
    <w:rsid w:val="1BE4510A"/>
    <w:rsid w:val="1BE729DC"/>
    <w:rsid w:val="1BFC4251"/>
    <w:rsid w:val="1D273D55"/>
    <w:rsid w:val="1D2B7A9B"/>
    <w:rsid w:val="1D5F372E"/>
    <w:rsid w:val="1D7B7BA5"/>
    <w:rsid w:val="1E1CCFAE"/>
    <w:rsid w:val="1E414610"/>
    <w:rsid w:val="1E877848"/>
    <w:rsid w:val="1EA59AAA"/>
    <w:rsid w:val="1EEE4A14"/>
    <w:rsid w:val="1EF0229B"/>
    <w:rsid w:val="1F52CE6B"/>
    <w:rsid w:val="1F7384CC"/>
    <w:rsid w:val="20911D9F"/>
    <w:rsid w:val="214D972D"/>
    <w:rsid w:val="21C52D8C"/>
    <w:rsid w:val="223BF69D"/>
    <w:rsid w:val="2241C036"/>
    <w:rsid w:val="22688CD4"/>
    <w:rsid w:val="229B6FB3"/>
    <w:rsid w:val="22D7BE51"/>
    <w:rsid w:val="22E28EB6"/>
    <w:rsid w:val="22E64B64"/>
    <w:rsid w:val="234AD741"/>
    <w:rsid w:val="243D0EC1"/>
    <w:rsid w:val="24440759"/>
    <w:rsid w:val="258313F4"/>
    <w:rsid w:val="25EE5EEE"/>
    <w:rsid w:val="261A4407"/>
    <w:rsid w:val="2715AAD0"/>
    <w:rsid w:val="27BF701A"/>
    <w:rsid w:val="27F71BF7"/>
    <w:rsid w:val="28C25CAD"/>
    <w:rsid w:val="29A3893D"/>
    <w:rsid w:val="29E6937C"/>
    <w:rsid w:val="29E90175"/>
    <w:rsid w:val="2A107F4B"/>
    <w:rsid w:val="2A133841"/>
    <w:rsid w:val="2A5E2D0E"/>
    <w:rsid w:val="2A76D012"/>
    <w:rsid w:val="2AF99781"/>
    <w:rsid w:val="2B304F7D"/>
    <w:rsid w:val="2B4E7340"/>
    <w:rsid w:val="2B610488"/>
    <w:rsid w:val="2BA1583D"/>
    <w:rsid w:val="2C7A13BB"/>
    <w:rsid w:val="2CFB7758"/>
    <w:rsid w:val="2D28E44B"/>
    <w:rsid w:val="2D8BF2A4"/>
    <w:rsid w:val="2D8E25D9"/>
    <w:rsid w:val="2DC7BC3B"/>
    <w:rsid w:val="2DE53672"/>
    <w:rsid w:val="2E545A0D"/>
    <w:rsid w:val="2E570E33"/>
    <w:rsid w:val="2E67E461"/>
    <w:rsid w:val="2EED1681"/>
    <w:rsid w:val="2F874118"/>
    <w:rsid w:val="2FB04BBA"/>
    <w:rsid w:val="2FD5EB37"/>
    <w:rsid w:val="2FF9B974"/>
    <w:rsid w:val="3012B412"/>
    <w:rsid w:val="3138E1D6"/>
    <w:rsid w:val="322F604C"/>
    <w:rsid w:val="3259A834"/>
    <w:rsid w:val="32706E37"/>
    <w:rsid w:val="328E0341"/>
    <w:rsid w:val="336EFF49"/>
    <w:rsid w:val="33B21DB5"/>
    <w:rsid w:val="33EF50E8"/>
    <w:rsid w:val="34415E28"/>
    <w:rsid w:val="34708298"/>
    <w:rsid w:val="354C74D6"/>
    <w:rsid w:val="3584C930"/>
    <w:rsid w:val="358B9595"/>
    <w:rsid w:val="35B9B561"/>
    <w:rsid w:val="35C63B7B"/>
    <w:rsid w:val="35F6F072"/>
    <w:rsid w:val="363C819B"/>
    <w:rsid w:val="3660399D"/>
    <w:rsid w:val="366AE90B"/>
    <w:rsid w:val="36FEC423"/>
    <w:rsid w:val="372387B9"/>
    <w:rsid w:val="379CB2DA"/>
    <w:rsid w:val="380787E9"/>
    <w:rsid w:val="38614461"/>
    <w:rsid w:val="3894E743"/>
    <w:rsid w:val="3898597D"/>
    <w:rsid w:val="39392562"/>
    <w:rsid w:val="3943F3BB"/>
    <w:rsid w:val="39993C48"/>
    <w:rsid w:val="399B978A"/>
    <w:rsid w:val="3A4BBD2A"/>
    <w:rsid w:val="3A9B4F19"/>
    <w:rsid w:val="3ABECB7E"/>
    <w:rsid w:val="3AC3CFFB"/>
    <w:rsid w:val="3B45844C"/>
    <w:rsid w:val="3BA3A842"/>
    <w:rsid w:val="3BC2218D"/>
    <w:rsid w:val="3C3AD3F5"/>
    <w:rsid w:val="3C580121"/>
    <w:rsid w:val="3C78FE65"/>
    <w:rsid w:val="3D3DDD80"/>
    <w:rsid w:val="3DA72DB0"/>
    <w:rsid w:val="3DE483C3"/>
    <w:rsid w:val="3F8B04A1"/>
    <w:rsid w:val="3FA5B9AD"/>
    <w:rsid w:val="3FC0E5E8"/>
    <w:rsid w:val="4053F3CF"/>
    <w:rsid w:val="4097BBCE"/>
    <w:rsid w:val="40CDAE83"/>
    <w:rsid w:val="410E31FE"/>
    <w:rsid w:val="411260DE"/>
    <w:rsid w:val="4151436D"/>
    <w:rsid w:val="416620D6"/>
    <w:rsid w:val="418DE009"/>
    <w:rsid w:val="41E5D837"/>
    <w:rsid w:val="42610DE7"/>
    <w:rsid w:val="42B7914E"/>
    <w:rsid w:val="42F54A4C"/>
    <w:rsid w:val="432B4401"/>
    <w:rsid w:val="43D0D5BC"/>
    <w:rsid w:val="4469A801"/>
    <w:rsid w:val="4488D078"/>
    <w:rsid w:val="450F8CBD"/>
    <w:rsid w:val="4554D156"/>
    <w:rsid w:val="45A34A2A"/>
    <w:rsid w:val="4622E19F"/>
    <w:rsid w:val="467CC0E2"/>
    <w:rsid w:val="468169F5"/>
    <w:rsid w:val="46B21091"/>
    <w:rsid w:val="47377D65"/>
    <w:rsid w:val="4766CFD6"/>
    <w:rsid w:val="476CC060"/>
    <w:rsid w:val="47EA21B2"/>
    <w:rsid w:val="47EE6BD4"/>
    <w:rsid w:val="48072518"/>
    <w:rsid w:val="4813B790"/>
    <w:rsid w:val="48A1D2B5"/>
    <w:rsid w:val="48D1AF03"/>
    <w:rsid w:val="4962888E"/>
    <w:rsid w:val="49AF87F1"/>
    <w:rsid w:val="49E37883"/>
    <w:rsid w:val="4A3D3EA0"/>
    <w:rsid w:val="4BACC834"/>
    <w:rsid w:val="4D406438"/>
    <w:rsid w:val="4D62D602"/>
    <w:rsid w:val="4DCD4301"/>
    <w:rsid w:val="4DD770F2"/>
    <w:rsid w:val="4F31952D"/>
    <w:rsid w:val="4F5D28FB"/>
    <w:rsid w:val="4F83BE37"/>
    <w:rsid w:val="50016C29"/>
    <w:rsid w:val="50151615"/>
    <w:rsid w:val="5023A328"/>
    <w:rsid w:val="5050D25B"/>
    <w:rsid w:val="5099E046"/>
    <w:rsid w:val="50A00AAA"/>
    <w:rsid w:val="5125BE43"/>
    <w:rsid w:val="51BF7389"/>
    <w:rsid w:val="51DB7E91"/>
    <w:rsid w:val="51E7D454"/>
    <w:rsid w:val="52135E98"/>
    <w:rsid w:val="5234E135"/>
    <w:rsid w:val="527226D9"/>
    <w:rsid w:val="52C753FE"/>
    <w:rsid w:val="535B2F27"/>
    <w:rsid w:val="535B43EA"/>
    <w:rsid w:val="53C905A4"/>
    <w:rsid w:val="542B1FE9"/>
    <w:rsid w:val="55A1A0B8"/>
    <w:rsid w:val="55CF6788"/>
    <w:rsid w:val="56066718"/>
    <w:rsid w:val="566B2F3C"/>
    <w:rsid w:val="5696FE6D"/>
    <w:rsid w:val="56AC4B0A"/>
    <w:rsid w:val="57108774"/>
    <w:rsid w:val="57259BAC"/>
    <w:rsid w:val="573A791D"/>
    <w:rsid w:val="573DE326"/>
    <w:rsid w:val="57C5DAAF"/>
    <w:rsid w:val="581B32DD"/>
    <w:rsid w:val="591684DF"/>
    <w:rsid w:val="591D9E4D"/>
    <w:rsid w:val="594C63E0"/>
    <w:rsid w:val="595CE6AB"/>
    <w:rsid w:val="5966F679"/>
    <w:rsid w:val="597348A5"/>
    <w:rsid w:val="59E58563"/>
    <w:rsid w:val="5AB183CC"/>
    <w:rsid w:val="5ADC2158"/>
    <w:rsid w:val="5BA01F97"/>
    <w:rsid w:val="5BAA5937"/>
    <w:rsid w:val="5BB81B62"/>
    <w:rsid w:val="5BF9EABD"/>
    <w:rsid w:val="5C2CA1BD"/>
    <w:rsid w:val="5C90B322"/>
    <w:rsid w:val="5CD7D5E7"/>
    <w:rsid w:val="5CDCCA02"/>
    <w:rsid w:val="5D5EE34B"/>
    <w:rsid w:val="5D85BB1A"/>
    <w:rsid w:val="5D972476"/>
    <w:rsid w:val="5DD07385"/>
    <w:rsid w:val="5DED5A99"/>
    <w:rsid w:val="5EA8E695"/>
    <w:rsid w:val="5F218B7B"/>
    <w:rsid w:val="5F2C88C7"/>
    <w:rsid w:val="609AEE23"/>
    <w:rsid w:val="60C204EF"/>
    <w:rsid w:val="614994ED"/>
    <w:rsid w:val="6164EBA6"/>
    <w:rsid w:val="61ABCB68"/>
    <w:rsid w:val="62A1429D"/>
    <w:rsid w:val="62D5B930"/>
    <w:rsid w:val="639AA1F4"/>
    <w:rsid w:val="63C1BBBC"/>
    <w:rsid w:val="63E7BAA1"/>
    <w:rsid w:val="64345235"/>
    <w:rsid w:val="6441041D"/>
    <w:rsid w:val="648135AF"/>
    <w:rsid w:val="64BD3D9E"/>
    <w:rsid w:val="653CC161"/>
    <w:rsid w:val="65957612"/>
    <w:rsid w:val="65A0628D"/>
    <w:rsid w:val="661D0610"/>
    <w:rsid w:val="6630B6C5"/>
    <w:rsid w:val="66C5655A"/>
    <w:rsid w:val="675E2D6E"/>
    <w:rsid w:val="67733D72"/>
    <w:rsid w:val="67CC8726"/>
    <w:rsid w:val="67E059CE"/>
    <w:rsid w:val="67F4674E"/>
    <w:rsid w:val="68365600"/>
    <w:rsid w:val="684954C8"/>
    <w:rsid w:val="68BD9744"/>
    <w:rsid w:val="68C8F82E"/>
    <w:rsid w:val="69053B29"/>
    <w:rsid w:val="6949F51C"/>
    <w:rsid w:val="695C935D"/>
    <w:rsid w:val="697C477F"/>
    <w:rsid w:val="699159F5"/>
    <w:rsid w:val="69BB2A0E"/>
    <w:rsid w:val="6A2121C2"/>
    <w:rsid w:val="6A350CC4"/>
    <w:rsid w:val="6A700102"/>
    <w:rsid w:val="6A8F2864"/>
    <w:rsid w:val="6A902B2F"/>
    <w:rsid w:val="6B7B1B0B"/>
    <w:rsid w:val="6B89C627"/>
    <w:rsid w:val="6BA8FC5F"/>
    <w:rsid w:val="6BD38B34"/>
    <w:rsid w:val="6BE88455"/>
    <w:rsid w:val="6C16DE06"/>
    <w:rsid w:val="6C2C5CE9"/>
    <w:rsid w:val="6C3B1527"/>
    <w:rsid w:val="6C4EB55D"/>
    <w:rsid w:val="6C9EDEC4"/>
    <w:rsid w:val="6CC4DA4B"/>
    <w:rsid w:val="6D070F23"/>
    <w:rsid w:val="6D15DAF4"/>
    <w:rsid w:val="6DD6DE5D"/>
    <w:rsid w:val="6DD6E588"/>
    <w:rsid w:val="6E1037C1"/>
    <w:rsid w:val="6E93E51F"/>
    <w:rsid w:val="6ECCCB64"/>
    <w:rsid w:val="6EE25C59"/>
    <w:rsid w:val="6EF3F7B7"/>
    <w:rsid w:val="6FA1152C"/>
    <w:rsid w:val="6FDC5102"/>
    <w:rsid w:val="7007B055"/>
    <w:rsid w:val="70AFF6C9"/>
    <w:rsid w:val="70D4457D"/>
    <w:rsid w:val="710E864A"/>
    <w:rsid w:val="71184332"/>
    <w:rsid w:val="714A1B7D"/>
    <w:rsid w:val="716F4A29"/>
    <w:rsid w:val="717C44B0"/>
    <w:rsid w:val="7190216E"/>
    <w:rsid w:val="71C8E0C8"/>
    <w:rsid w:val="729EA043"/>
    <w:rsid w:val="72A41AC8"/>
    <w:rsid w:val="7319DB79"/>
    <w:rsid w:val="7328208E"/>
    <w:rsid w:val="7342F874"/>
    <w:rsid w:val="73576B1A"/>
    <w:rsid w:val="7413AA76"/>
    <w:rsid w:val="7450377B"/>
    <w:rsid w:val="7490198E"/>
    <w:rsid w:val="74BB0E27"/>
    <w:rsid w:val="74E293D0"/>
    <w:rsid w:val="753ACB5F"/>
    <w:rsid w:val="7545BFDB"/>
    <w:rsid w:val="764A32FE"/>
    <w:rsid w:val="765EA507"/>
    <w:rsid w:val="76A64D3B"/>
    <w:rsid w:val="76BD1F3F"/>
    <w:rsid w:val="76C8CDCF"/>
    <w:rsid w:val="76EF7D7D"/>
    <w:rsid w:val="774F2DFE"/>
    <w:rsid w:val="77E6B1BF"/>
    <w:rsid w:val="781A3492"/>
    <w:rsid w:val="785C2205"/>
    <w:rsid w:val="795B46EA"/>
    <w:rsid w:val="79917EBC"/>
    <w:rsid w:val="79C8C1AF"/>
    <w:rsid w:val="79DECDBA"/>
    <w:rsid w:val="79F7F266"/>
    <w:rsid w:val="7A12DF08"/>
    <w:rsid w:val="7A43CB6F"/>
    <w:rsid w:val="7AA91889"/>
    <w:rsid w:val="7B649210"/>
    <w:rsid w:val="7B79125E"/>
    <w:rsid w:val="7B7F354B"/>
    <w:rsid w:val="7CA23177"/>
    <w:rsid w:val="7CDB17EA"/>
    <w:rsid w:val="7CE769D4"/>
    <w:rsid w:val="7D006271"/>
    <w:rsid w:val="7D0B312E"/>
    <w:rsid w:val="7D412A80"/>
    <w:rsid w:val="7D4AF001"/>
    <w:rsid w:val="7D65AB86"/>
    <w:rsid w:val="7D79FF6A"/>
    <w:rsid w:val="7DD3B910"/>
    <w:rsid w:val="7DDEB41F"/>
    <w:rsid w:val="7E8209F3"/>
    <w:rsid w:val="7EA75470"/>
    <w:rsid w:val="7EB535B8"/>
    <w:rsid w:val="7F14759F"/>
    <w:rsid w:val="7F25602F"/>
    <w:rsid w:val="7F871D62"/>
    <w:rsid w:val="7F8750A3"/>
    <w:rsid w:val="7F8EC431"/>
    <w:rsid w:val="7F9E1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02DF5"/>
  <w15:chartTrackingRefBased/>
  <w15:docId w15:val="{3A466F0B-F474-45B6-98CD-9BEDD7B6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2C3"/>
    <w:rPr>
      <w:rFonts w:ascii="Times New Roman" w:hAnsi="Times New Roman"/>
      <w:sz w:val="24"/>
    </w:rPr>
  </w:style>
  <w:style w:type="paragraph" w:styleId="Heading1">
    <w:name w:val="heading 1"/>
    <w:basedOn w:val="Normal"/>
    <w:next w:val="Normal"/>
    <w:link w:val="Heading1Char"/>
    <w:uiPriority w:val="9"/>
    <w:qFormat/>
    <w:rsid w:val="00254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2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2C3"/>
    <w:pPr>
      <w:spacing w:after="0" w:line="240" w:lineRule="auto"/>
      <w:contextualSpacing/>
      <w:jc w:val="center"/>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D522C3"/>
    <w:rPr>
      <w:rFonts w:ascii="Times New Roman" w:eastAsiaTheme="majorEastAsia" w:hAnsi="Times New Roman" w:cstheme="majorBidi"/>
      <w:spacing w:val="-10"/>
      <w:kern w:val="28"/>
      <w:sz w:val="40"/>
      <w:szCs w:val="56"/>
    </w:rPr>
  </w:style>
  <w:style w:type="paragraph" w:customStyle="1" w:styleId="EndNoteBibliographyTitle">
    <w:name w:val="EndNote Bibliography Title"/>
    <w:basedOn w:val="Normal"/>
    <w:link w:val="EndNoteBibliographyTitleChar"/>
    <w:rsid w:val="00D522C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D522C3"/>
    <w:rPr>
      <w:rFonts w:ascii="Times New Roman" w:hAnsi="Times New Roman" w:cs="Times New Roman"/>
      <w:noProof/>
      <w:sz w:val="24"/>
    </w:rPr>
  </w:style>
  <w:style w:type="paragraph" w:customStyle="1" w:styleId="EndNoteBibliography">
    <w:name w:val="EndNote Bibliography"/>
    <w:basedOn w:val="Normal"/>
    <w:link w:val="EndNoteBibliographyChar"/>
    <w:rsid w:val="00D522C3"/>
    <w:pPr>
      <w:spacing w:line="240" w:lineRule="auto"/>
    </w:pPr>
    <w:rPr>
      <w:rFonts w:cs="Times New Roman"/>
      <w:noProof/>
    </w:rPr>
  </w:style>
  <w:style w:type="character" w:customStyle="1" w:styleId="EndNoteBibliographyChar">
    <w:name w:val="EndNote Bibliography Char"/>
    <w:basedOn w:val="DefaultParagraphFont"/>
    <w:link w:val="EndNoteBibliography"/>
    <w:rsid w:val="00D522C3"/>
    <w:rPr>
      <w:rFonts w:ascii="Times New Roman" w:hAnsi="Times New Roman" w:cs="Times New Roman"/>
      <w:noProof/>
      <w:sz w:val="24"/>
    </w:rPr>
  </w:style>
  <w:style w:type="character" w:styleId="Hyperlink">
    <w:name w:val="Hyperlink"/>
    <w:basedOn w:val="DefaultParagraphFont"/>
    <w:uiPriority w:val="99"/>
    <w:unhideWhenUsed/>
    <w:rsid w:val="00D522C3"/>
    <w:rPr>
      <w:color w:val="0563C1" w:themeColor="hyperlink"/>
      <w:u w:val="single"/>
    </w:rPr>
  </w:style>
  <w:style w:type="character" w:styleId="UnresolvedMention">
    <w:name w:val="Unresolved Mention"/>
    <w:basedOn w:val="DefaultParagraphFont"/>
    <w:uiPriority w:val="99"/>
    <w:semiHidden/>
    <w:unhideWhenUsed/>
    <w:rsid w:val="00D522C3"/>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4235A"/>
    <w:pPr>
      <w:spacing w:after="0" w:line="240" w:lineRule="auto"/>
    </w:pPr>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5C0331"/>
    <w:rPr>
      <w:b/>
      <w:bCs/>
    </w:rPr>
  </w:style>
  <w:style w:type="character" w:customStyle="1" w:styleId="CommentSubjectChar">
    <w:name w:val="Comment Subject Char"/>
    <w:basedOn w:val="CommentTextChar"/>
    <w:link w:val="CommentSubject"/>
    <w:uiPriority w:val="99"/>
    <w:semiHidden/>
    <w:rsid w:val="005C0331"/>
    <w:rPr>
      <w:rFonts w:ascii="Times New Roman" w:hAnsi="Times New Roman"/>
      <w:b/>
      <w:bCs/>
      <w:sz w:val="20"/>
      <w:szCs w:val="20"/>
    </w:rPr>
  </w:style>
  <w:style w:type="character" w:styleId="PlaceholderText">
    <w:name w:val="Placeholder Text"/>
    <w:basedOn w:val="DefaultParagraphFont"/>
    <w:uiPriority w:val="99"/>
    <w:semiHidden/>
    <w:rsid w:val="00B00DFB"/>
    <w:rPr>
      <w:color w:val="808080"/>
    </w:rPr>
  </w:style>
  <w:style w:type="paragraph" w:styleId="BalloonText">
    <w:name w:val="Balloon Text"/>
    <w:basedOn w:val="Normal"/>
    <w:link w:val="BalloonTextChar"/>
    <w:uiPriority w:val="99"/>
    <w:semiHidden/>
    <w:unhideWhenUsed/>
    <w:rsid w:val="005542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2D5"/>
    <w:rPr>
      <w:rFonts w:ascii="Segoe UI" w:hAnsi="Segoe UI" w:cs="Segoe UI"/>
      <w:sz w:val="18"/>
      <w:szCs w:val="18"/>
    </w:rPr>
  </w:style>
  <w:style w:type="paragraph" w:styleId="EndnoteText">
    <w:name w:val="endnote text"/>
    <w:basedOn w:val="Normal"/>
    <w:link w:val="EndnoteTextChar"/>
    <w:uiPriority w:val="99"/>
    <w:semiHidden/>
    <w:unhideWhenUsed/>
    <w:rsid w:val="00596E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6E87"/>
    <w:rPr>
      <w:rFonts w:ascii="Times New Roman" w:hAnsi="Times New Roman"/>
      <w:sz w:val="20"/>
      <w:szCs w:val="20"/>
    </w:rPr>
  </w:style>
  <w:style w:type="character" w:styleId="EndnoteReference">
    <w:name w:val="endnote reference"/>
    <w:basedOn w:val="DefaultParagraphFont"/>
    <w:uiPriority w:val="99"/>
    <w:semiHidden/>
    <w:unhideWhenUsed/>
    <w:rsid w:val="00596E87"/>
    <w:rPr>
      <w:vertAlign w:val="superscript"/>
    </w:rPr>
  </w:style>
  <w:style w:type="paragraph" w:styleId="Caption">
    <w:name w:val="caption"/>
    <w:basedOn w:val="Normal"/>
    <w:next w:val="Normal"/>
    <w:uiPriority w:val="35"/>
    <w:unhideWhenUsed/>
    <w:qFormat/>
    <w:rsid w:val="00596E87"/>
    <w:pPr>
      <w:spacing w:after="200" w:line="240" w:lineRule="auto"/>
    </w:pPr>
    <w:rPr>
      <w:i/>
      <w:iCs/>
      <w:color w:val="44546A" w:themeColor="text2"/>
      <w:sz w:val="18"/>
      <w:szCs w:val="18"/>
    </w:rPr>
  </w:style>
  <w:style w:type="table" w:styleId="TableGrid">
    <w:name w:val="Table Grid"/>
    <w:basedOn w:val="TableNormal"/>
    <w:uiPriority w:val="39"/>
    <w:rsid w:val="00A26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42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4267"/>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A62AA"/>
    <w:rPr>
      <w:i/>
      <w:iCs/>
    </w:rPr>
  </w:style>
  <w:style w:type="paragraph" w:styleId="Header">
    <w:name w:val="header"/>
    <w:basedOn w:val="Normal"/>
    <w:link w:val="HeaderChar"/>
    <w:uiPriority w:val="99"/>
    <w:unhideWhenUsed/>
    <w:rsid w:val="00E36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F47"/>
    <w:rPr>
      <w:rFonts w:ascii="Times New Roman" w:hAnsi="Times New Roman"/>
      <w:sz w:val="24"/>
    </w:rPr>
  </w:style>
  <w:style w:type="paragraph" w:styleId="Footer">
    <w:name w:val="footer"/>
    <w:basedOn w:val="Normal"/>
    <w:link w:val="FooterChar"/>
    <w:uiPriority w:val="99"/>
    <w:unhideWhenUsed/>
    <w:rsid w:val="00E36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F47"/>
    <w:rPr>
      <w:rFonts w:ascii="Times New Roman" w:hAnsi="Times New Roman"/>
      <w:sz w:val="24"/>
    </w:rPr>
  </w:style>
  <w:style w:type="paragraph" w:styleId="NormalWeb">
    <w:name w:val="Normal (Web)"/>
    <w:basedOn w:val="Normal"/>
    <w:uiPriority w:val="99"/>
    <w:semiHidden/>
    <w:unhideWhenUsed/>
    <w:rsid w:val="00CB41FD"/>
    <w:pPr>
      <w:spacing w:before="100" w:beforeAutospacing="1" w:after="100" w:afterAutospacing="1" w:line="240" w:lineRule="auto"/>
    </w:pPr>
    <w:rPr>
      <w:rFonts w:eastAsia="Times New Roman" w:cs="Times New Roman"/>
      <w:szCs w:val="24"/>
      <w:lang w:eastAsia="zh-CN"/>
    </w:rPr>
  </w:style>
  <w:style w:type="paragraph" w:styleId="ListParagraph">
    <w:name w:val="List Paragraph"/>
    <w:basedOn w:val="Normal"/>
    <w:uiPriority w:val="34"/>
    <w:qFormat/>
    <w:rsid w:val="00CB4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43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937F3C8E4C3704DA961F4040121764C" ma:contentTypeVersion="18" ma:contentTypeDescription="Create a new document." ma:contentTypeScope="" ma:versionID="2b90e43920899181af60e50bd931a021">
  <xsd:schema xmlns:xsd="http://www.w3.org/2001/XMLSchema" xmlns:xs="http://www.w3.org/2001/XMLSchema" xmlns:p="http://schemas.microsoft.com/office/2006/metadata/properties" xmlns:ns1="http://schemas.microsoft.com/sharepoint/v3" xmlns:ns3="cf6c535e-93ff-442b-8c73-cd5b0a087b49" xmlns:ns4="294b6518-b9aa-41f0-806c-4416a14d89d2" targetNamespace="http://schemas.microsoft.com/office/2006/metadata/properties" ma:root="true" ma:fieldsID="3c5ab341076ee21dee2d3a0000ac5b74" ns1:_="" ns3:_="" ns4:_="">
    <xsd:import namespace="http://schemas.microsoft.com/sharepoint/v3"/>
    <xsd:import namespace="cf6c535e-93ff-442b-8c73-cd5b0a087b49"/>
    <xsd:import namespace="294b6518-b9aa-41f0-806c-4416a14d89d2"/>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LengthInSeconds"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description="" ma:hidden="true" ma:internalName="_ip_UnifiedCompliancePolicyProperties">
      <xsd:simpleType>
        <xsd:restriction base="dms:Note"/>
      </xsd:simpleType>
    </xsd:element>
    <xsd:element name="_ip_UnifiedCompliancePolicyUIAction" ma:index="12"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6c535e-93ff-442b-8c73-cd5b0a087b4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4b6518-b9aa-41f0-806c-4416a14d89d2"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activity" ma:index="2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294b6518-b9aa-41f0-806c-4416a14d89d2" xsi:nil="true"/>
  </documentManagement>
</p:properties>
</file>

<file path=customXml/itemProps1.xml><?xml version="1.0" encoding="utf-8"?>
<ds:datastoreItem xmlns:ds="http://schemas.openxmlformats.org/officeDocument/2006/customXml" ds:itemID="{CB14745B-F766-4860-9361-88485B00BEEA}">
  <ds:schemaRefs>
    <ds:schemaRef ds:uri="http://schemas.microsoft.com/sharepoint/v3/contenttype/forms"/>
  </ds:schemaRefs>
</ds:datastoreItem>
</file>

<file path=customXml/itemProps2.xml><?xml version="1.0" encoding="utf-8"?>
<ds:datastoreItem xmlns:ds="http://schemas.openxmlformats.org/officeDocument/2006/customXml" ds:itemID="{8C1B46F8-DB92-482D-BC83-34B0D7CDCD2C}">
  <ds:schemaRefs>
    <ds:schemaRef ds:uri="http://schemas.openxmlformats.org/officeDocument/2006/bibliography"/>
  </ds:schemaRefs>
</ds:datastoreItem>
</file>

<file path=customXml/itemProps3.xml><?xml version="1.0" encoding="utf-8"?>
<ds:datastoreItem xmlns:ds="http://schemas.openxmlformats.org/officeDocument/2006/customXml" ds:itemID="{CBA536E1-7970-43F1-93F1-474FAD1A24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f6c535e-93ff-442b-8c73-cd5b0a087b49"/>
    <ds:schemaRef ds:uri="294b6518-b9aa-41f0-806c-4416a14d8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B74A27-5260-4FAC-A591-35BEAD7B8261}">
  <ds:schemaRefs>
    <ds:schemaRef ds:uri="http://schemas.microsoft.com/office/2006/metadata/properties"/>
    <ds:schemaRef ds:uri="http://schemas.microsoft.com/office/infopath/2007/PartnerControls"/>
    <ds:schemaRef ds:uri="http://schemas.microsoft.com/sharepoint/v3"/>
    <ds:schemaRef ds:uri="294b6518-b9aa-41f0-806c-4416a14d89d2"/>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Emory University RSPH</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Linzi</dc:creator>
  <cp:keywords/>
  <dc:description/>
  <cp:lastModifiedBy>Boyi Guo</cp:lastModifiedBy>
  <cp:revision>9</cp:revision>
  <dcterms:created xsi:type="dcterms:W3CDTF">2023-06-14T16:10:00Z</dcterms:created>
  <dcterms:modified xsi:type="dcterms:W3CDTF">2023-06-17T14:41:00Z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0x0101005937F3C8E4C3704DA961F4040121764C</vt:lpwstr>
  </property>
</Properties>
</file>