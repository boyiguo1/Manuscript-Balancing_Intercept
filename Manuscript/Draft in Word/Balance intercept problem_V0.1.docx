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B1B0" w14:textId="0C5FE36C" w:rsidR="00D522C3" w:rsidRDefault="1D273D55" w:rsidP="00D522C3">
      <w:pPr>
        <w:pStyle w:val="Title"/>
      </w:pPr>
      <w:r>
        <w:t xml:space="preserve">Statistical thinking in </w:t>
      </w:r>
      <w:r w:rsidR="00852A36">
        <w:t xml:space="preserve">the </w:t>
      </w:r>
      <w:r>
        <w:t>simulation design</w:t>
      </w:r>
      <w:r w:rsidR="00D522C3">
        <w:t xml:space="preserve">: </w:t>
      </w:r>
      <w:r w:rsidR="63E7BAA1">
        <w:t>a continuing conversation on the</w:t>
      </w:r>
      <w:r w:rsidR="00D522C3">
        <w:t xml:space="preserve"> </w:t>
      </w:r>
      <w:r w:rsidR="7D0B312E">
        <w:t>balancing intercept</w:t>
      </w:r>
      <w:r w:rsidR="00D522C3">
        <w:t xml:space="preserve"> problem</w:t>
      </w:r>
    </w:p>
    <w:p w14:paraId="7C0366EE" w14:textId="77777777" w:rsidR="00D522C3" w:rsidRDefault="00D522C3" w:rsidP="00D522C3"/>
    <w:p w14:paraId="2990A8EE" w14:textId="076219B2" w:rsidR="00D522C3" w:rsidRDefault="00D522C3" w:rsidP="00D522C3">
      <w:pPr>
        <w:jc w:val="center"/>
      </w:pPr>
      <w:r>
        <w:t>Boyi Guo</w:t>
      </w:r>
      <w:r w:rsidR="00F40F48">
        <w:t>, MS, PhD</w:t>
      </w:r>
      <w:r>
        <w:t>,</w:t>
      </w:r>
      <w:r w:rsidR="00F40F48">
        <w:t xml:space="preserve"> Linzi Li, MSPH,</w:t>
      </w:r>
      <w:r>
        <w:t xml:space="preserve"> Jacqueline Rudolph</w:t>
      </w:r>
      <w:r w:rsidR="00F40F48">
        <w:t>, PhD</w:t>
      </w:r>
    </w:p>
    <w:p w14:paraId="2DAD7EAA" w14:textId="77777777" w:rsidR="00D522C3" w:rsidRDefault="00D522C3" w:rsidP="00D522C3"/>
    <w:p w14:paraId="73E10F2E" w14:textId="0554B414" w:rsidR="00D522C3" w:rsidRDefault="00D522C3" w:rsidP="7CE769D4">
      <w:commentRangeStart w:id="0"/>
      <w:commentRangeStart w:id="1"/>
      <w:r>
        <w:t xml:space="preserve">As the field of epidemiology evolves, there are growing interests to employ more computational approaches to solve analytic problems. Among them, simulation is one of the most accessible concepts. Previous literature argues the importance of simulation in epidemiology education and research. [TODO: add citations] </w:t>
      </w:r>
      <w:commentRangeEnd w:id="0"/>
      <w:r>
        <w:commentReference w:id="0"/>
      </w:r>
      <w:commentRangeEnd w:id="1"/>
      <w:r>
        <w:commentReference w:id="1"/>
      </w:r>
      <w:r>
        <w:t xml:space="preserve">In this commentary, we review a series of </w:t>
      </w:r>
      <w:r w:rsidR="49E37883">
        <w:t xml:space="preserve">recent </w:t>
      </w:r>
      <w:r>
        <w:t>discussion</w:t>
      </w:r>
      <w:r w:rsidR="13AB2449">
        <w:t>s</w:t>
      </w:r>
      <w:r>
        <w:t xml:space="preserve"> on the </w:t>
      </w:r>
      <w:r w:rsidR="0F4B7975">
        <w:t>balancing intercept</w:t>
      </w:r>
      <w:r>
        <w:t xml:space="preserve"> problem published </w:t>
      </w:r>
      <w:r w:rsidR="4F5D28FB">
        <w:t>in</w:t>
      </w:r>
      <w:r w:rsidR="1F52CE6B">
        <w:t xml:space="preserve"> </w:t>
      </w:r>
      <w:r>
        <w:t xml:space="preserve">previous issues of </w:t>
      </w:r>
      <w:r w:rsidR="33EF50E8">
        <w:t xml:space="preserve">the </w:t>
      </w:r>
      <w:r>
        <w:t xml:space="preserve">American Journal of Epidemiology [TODO: add citations]. Specifically, we explain the </w:t>
      </w:r>
      <w:r w:rsidR="716F4A29">
        <w:t>balancing intercept</w:t>
      </w:r>
      <w:r>
        <w:t xml:space="preserve"> problem</w:t>
      </w:r>
      <w:r w:rsidR="6DD6DE5D">
        <w:t xml:space="preserve"> in greater detail, </w:t>
      </w:r>
      <w:r w:rsidR="4BACC834">
        <w:t xml:space="preserve">describing the growing complexity when </w:t>
      </w:r>
      <w:r w:rsidR="52135E98">
        <w:t xml:space="preserve">generalizing to a wider class of data generating mechanisms, e.g. multinomial exposure, </w:t>
      </w:r>
      <w:r w:rsidR="7B79125E">
        <w:t xml:space="preserve">and covariate </w:t>
      </w:r>
      <w:r w:rsidR="1E877848">
        <w:t>adjustment</w:t>
      </w:r>
      <w:r w:rsidR="7DDEB41F">
        <w:t xml:space="preserve">. We hope to help the audience to connect the simulation problem </w:t>
      </w:r>
      <w:r w:rsidR="6DD6DE5D">
        <w:t xml:space="preserve">to </w:t>
      </w:r>
      <w:r w:rsidR="17373650">
        <w:t xml:space="preserve">the </w:t>
      </w:r>
      <w:r w:rsidR="6DD6DE5D">
        <w:t>most commonly used statistics concepts</w:t>
      </w:r>
      <w:r w:rsidR="62A1429D">
        <w:t xml:space="preserve">, including </w:t>
      </w:r>
      <w:r w:rsidR="1062367B">
        <w:t xml:space="preserve">variable enumeration, </w:t>
      </w:r>
      <w:r w:rsidR="62A1429D">
        <w:t>link function</w:t>
      </w:r>
      <w:r w:rsidR="366AE90B">
        <w:t xml:space="preserve"> and design matrix</w:t>
      </w:r>
      <w:r w:rsidR="6DD6DE5D">
        <w:t>.</w:t>
      </w:r>
      <w:r>
        <w:t xml:space="preserve"> </w:t>
      </w:r>
      <w:r w:rsidR="38614461">
        <w:t xml:space="preserve">We </w:t>
      </w:r>
      <w:r w:rsidR="4F83BE37">
        <w:t xml:space="preserve">also </w:t>
      </w:r>
      <w:r w:rsidR="1154D20E">
        <w:t>refine</w:t>
      </w:r>
      <w:r w:rsidR="4F83BE37">
        <w:t xml:space="preserve"> the </w:t>
      </w:r>
      <w:r w:rsidR="38614461">
        <w:t>close</w:t>
      </w:r>
      <w:r w:rsidR="55A1A0B8">
        <w:t>d</w:t>
      </w:r>
      <w:r w:rsidR="38614461">
        <w:t xml:space="preserve">-form calculation of </w:t>
      </w:r>
      <w:r w:rsidR="5CD7D5E7">
        <w:t>balancing intercept</w:t>
      </w:r>
      <w:r w:rsidR="380787E9">
        <w:t>s</w:t>
      </w:r>
      <w:r w:rsidR="7EB535B8">
        <w:t xml:space="preserve"> </w:t>
      </w:r>
      <w:r w:rsidR="042168DE">
        <w:t>for commonly used log</w:t>
      </w:r>
      <w:r w:rsidR="02D0D49E">
        <w:t>-</w:t>
      </w:r>
      <w:r w:rsidR="69053B29">
        <w:t xml:space="preserve">linear </w:t>
      </w:r>
      <w:r w:rsidR="042168DE">
        <w:t xml:space="preserve">models. </w:t>
      </w:r>
      <w:r>
        <w:t xml:space="preserve"> </w:t>
      </w:r>
    </w:p>
    <w:p w14:paraId="4EAE58DC" w14:textId="706D541B" w:rsidR="00D522C3" w:rsidRDefault="00D522C3" w:rsidP="597348A5">
      <w:r>
        <w:t xml:space="preserve">The </w:t>
      </w:r>
      <w:r w:rsidR="753ACB5F">
        <w:t>balancing intercept</w:t>
      </w:r>
      <w:r>
        <w:t xml:space="preserve"> problem was first introduced by Rudolph et al. (2021). </w:t>
      </w:r>
      <w:r>
        <w:fldChar w:fldCharType="begin"/>
      </w:r>
      <w:r>
        <w:instrText xml:space="preserve"> ADDIN EN.CITE &lt;EndNote&gt;&lt;Cite&gt;&lt;Author&gt;Rudolph&lt;/Author&gt;&lt;Year&gt;2021&lt;/Year&gt;&lt;RecNum&gt;688&lt;/RecNum&gt;&lt;DisplayText&gt;[1]&lt;/DisplayText&gt;&lt;record&gt;&lt;rec-number&gt;688&lt;/rec-number&gt;&lt;foreign-keys&gt;&lt;key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fldChar w:fldCharType="separate"/>
      </w:r>
      <w:r w:rsidRPr="597348A5">
        <w:rPr>
          <w:noProof/>
        </w:rPr>
        <w:t>[1]</w:t>
      </w:r>
      <w:r>
        <w:fldChar w:fldCharType="end"/>
      </w:r>
      <w:r>
        <w:t xml:space="preserve"> The objective is to control the marginal mean of simulated outcomes at </w:t>
      </w:r>
      <w:r w:rsidR="5966F679">
        <w:t>the</w:t>
      </w:r>
      <w:r>
        <w:t xml:space="preserve"> desired level when limited information is </w:t>
      </w:r>
      <w:r w:rsidR="064A33E9">
        <w:t>available</w:t>
      </w:r>
      <w:r>
        <w:t>.</w:t>
      </w:r>
      <w:r w:rsidR="59E58563">
        <w:t xml:space="preserve"> </w:t>
      </w:r>
      <w:r w:rsidR="3C78FE65">
        <w:t>To explain with</w:t>
      </w:r>
      <w:r>
        <w:t xml:space="preserve"> a </w:t>
      </w:r>
      <w:r w:rsidR="3D3DDD80">
        <w:t xml:space="preserve">toy </w:t>
      </w:r>
      <w:r>
        <w:t>example, we are interested in simulating normally distributed outcomes</w:t>
      </w:r>
      <w:r w:rsidR="13D5ADF6">
        <w:t xml:space="preserve"> </w:t>
      </w:r>
      <w:r w:rsidR="1459E018">
        <w:t>(</w:t>
      </w:r>
      <m:oMath>
        <m:r>
          <w:rPr>
            <w:rFonts w:ascii="Cambria Math" w:hAnsi="Cambria Math"/>
          </w:rPr>
          <m:t>Y </m:t>
        </m:r>
      </m:oMath>
      <w:r w:rsidR="7490198E">
        <w:t>) for two groups of samples, in other words</w:t>
      </w:r>
      <w:r>
        <w:t xml:space="preserve"> a binary exposure</w:t>
      </w:r>
      <w:r w:rsidR="7328208E">
        <w:t xml:space="preserve"> (</w:t>
      </w:r>
      <m:oMath>
        <m:r>
          <w:rPr>
            <w:rFonts w:ascii="Cambria Math" w:hAnsi="Cambria Math"/>
          </w:rPr>
          <m:t>X </m:t>
        </m:r>
      </m:oMath>
      <w:r w:rsidR="7328208E">
        <w:t>)</w:t>
      </w:r>
      <w:r>
        <w:t xml:space="preserve"> with </w:t>
      </w:r>
      <w:r w:rsidR="36FEC423">
        <w:t xml:space="preserve">known </w:t>
      </w:r>
      <w:r>
        <w:t>group sizes. In an idea</w:t>
      </w:r>
      <w:r w:rsidR="13DE7920">
        <w:t>l</w:t>
      </w:r>
      <w:r>
        <w:t xml:space="preserve"> scenario where the corresponding group (conditional) means are known, we can simply sample the outcomes for each group using these group means and </w:t>
      </w:r>
      <w:r w:rsidR="2C7A13BB">
        <w:t xml:space="preserve">augment </w:t>
      </w:r>
      <w:r>
        <w:t xml:space="preserve">the simulated data to form the overall dataset. Nevertheless, </w:t>
      </w:r>
      <w:r w:rsidR="45A34A2A">
        <w:t xml:space="preserve">without any calculation, </w:t>
      </w:r>
      <w:r>
        <w:t xml:space="preserve">this </w:t>
      </w:r>
      <w:r w:rsidR="48D1AF03">
        <w:t xml:space="preserve">simulation </w:t>
      </w:r>
      <w:r>
        <w:t>approach fails if we only know the marginal mean</w:t>
      </w:r>
      <w:r w:rsidR="1B2F3F26">
        <w:t xml:space="preserve"> (</w:t>
      </w:r>
      <m:oMath>
        <m:r>
          <w:rPr>
            <w:rFonts w:ascii="Cambria Math" w:hAnsi="Cambria Math"/>
          </w:rPr>
          <m:t>E</m:t>
        </m:r>
        <m:d>
          <m:dPr>
            <m:ctrlPr>
              <w:rPr>
                <w:rFonts w:ascii="Cambria Math" w:hAnsi="Cambria Math"/>
              </w:rPr>
            </m:ctrlPr>
          </m:dPr>
          <m:e>
            <m:r>
              <w:rPr>
                <w:rFonts w:ascii="Cambria Math" w:hAnsi="Cambria Math"/>
              </w:rPr>
              <m:t>Y</m:t>
            </m:r>
          </m:e>
        </m:d>
      </m:oMath>
      <w:r w:rsidR="1B2F3F26">
        <w:t>)</w:t>
      </w:r>
      <w:r>
        <w:t xml:space="preserve"> and the mean</w:t>
      </w:r>
      <w:r w:rsidR="639AA1F4">
        <w:t xml:space="preserve"> difference</w:t>
      </w:r>
      <w:r w:rsidR="6C16DE06">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6C16DE06">
        <w:t>)</w:t>
      </w:r>
      <w:r w:rsidR="336EFF49">
        <w:t xml:space="preserve"> between the two groups</w:t>
      </w:r>
      <w:r w:rsidR="639AA1F4">
        <w:t xml:space="preserve">. </w:t>
      </w:r>
      <w:r w:rsidR="3FC0E5E8">
        <w:t xml:space="preserve"> </w:t>
      </w:r>
      <w:r w:rsidR="764A32FE">
        <w:t>A</w:t>
      </w:r>
      <w:r w:rsidR="3FC0E5E8">
        <w:t xml:space="preserve">cknowledging the </w:t>
      </w:r>
      <w:r w:rsidR="6A700102">
        <w:t xml:space="preserve">degree of freedom is fixed, we can </w:t>
      </w:r>
      <w:r w:rsidR="2FD5EB37">
        <w:t>use th</w:t>
      </w:r>
      <w:r w:rsidR="77E6B1BF">
        <w:t>e</w:t>
      </w:r>
      <w:r w:rsidR="07E11662">
        <w:t xml:space="preserve"> marginal mean</w:t>
      </w:r>
      <w:r w:rsidR="363C819B">
        <w:t>-</w:t>
      </w:r>
      <w:r w:rsidR="07E11662">
        <w:t xml:space="preserve">mean difference pair </w:t>
      </w:r>
      <w:r w:rsidR="22E28EB6">
        <w:t xml:space="preserve">to calculate the group means. This calculation is referred to as the </w:t>
      </w:r>
      <w:r w:rsidR="0CA163F7">
        <w:t>balancing intercept</w:t>
      </w:r>
      <w:r w:rsidR="22E28EB6">
        <w:t xml:space="preserve"> problem. </w:t>
      </w:r>
      <w:r>
        <w:t xml:space="preserve">Specifically, the </w:t>
      </w:r>
      <w:r w:rsidR="3DE483C3">
        <w:t>balancing intercept</w:t>
      </w:r>
      <w:r w:rsidR="234AD741">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234AD741">
        <w:t>)</w:t>
      </w:r>
      <w:r>
        <w:t xml:space="preserve"> is the conditional</w:t>
      </w:r>
      <w:r w:rsidR="4DCD4301">
        <w:t>/group</w:t>
      </w:r>
      <w:r>
        <w:t xml:space="preserve"> mean of the reference group when the </w:t>
      </w:r>
      <w:r w:rsidR="17F7532B">
        <w:t>group membership/binary exposure</w:t>
      </w:r>
      <w:r>
        <w:t xml:space="preserve"> </w:t>
      </w:r>
      <w:r w:rsidR="7342F874">
        <w:t xml:space="preserve">is </w:t>
      </w:r>
      <w:r>
        <w:t>enumerate</w:t>
      </w:r>
      <w:r w:rsidR="125EEB1A">
        <w:t>d</w:t>
      </w:r>
      <w:r>
        <w:t xml:space="preserve"> using </w:t>
      </w:r>
      <w:commentRangeStart w:id="2"/>
      <w:commentRangeStart w:id="3"/>
      <w:r>
        <w:t>the reference coding system</w:t>
      </w:r>
      <w:r w:rsidR="0794F31B">
        <w:t xml:space="preserve">, </w:t>
      </w:r>
      <m:oMath>
        <m:r>
          <w:rPr>
            <w:rFonts w:ascii="Cambria Math" w:hAnsi="Cambria Math"/>
          </w:rPr>
          <m:t>X∈</m:t>
        </m:r>
        <m:d>
          <m:dPr>
            <m:begChr m:val="{"/>
            <m:endChr m:val="}"/>
            <m:ctrlPr>
              <w:rPr>
                <w:rFonts w:ascii="Cambria Math" w:hAnsi="Cambria Math"/>
              </w:rPr>
            </m:ctrlPr>
          </m:dPr>
          <m:e>
            <m:r>
              <w:rPr>
                <w:rFonts w:ascii="Cambria Math" w:hAnsi="Cambria Math"/>
              </w:rPr>
              <m:t>0,1</m:t>
            </m:r>
          </m:e>
        </m:d>
      </m:oMath>
      <w:r w:rsidR="57259BAC">
        <w:t xml:space="preserve">. The reference coding system has </w:t>
      </w:r>
      <w:r w:rsidR="0632E061">
        <w:t xml:space="preserve">been the </w:t>
      </w:r>
      <w:r w:rsidR="0632E061" w:rsidRPr="7F9E1099">
        <w:rPr>
          <w:rFonts w:eastAsia="Times New Roman" w:cs="Times New Roman"/>
          <w:szCs w:val="24"/>
        </w:rPr>
        <w:t xml:space="preserve">implicit </w:t>
      </w:r>
      <w:r w:rsidR="0632E061">
        <w:t>default variable enumeration</w:t>
      </w:r>
      <w:r w:rsidR="04DC4F60">
        <w:t xml:space="preserve"> system</w:t>
      </w:r>
      <w:r w:rsidR="0632E061">
        <w:t xml:space="preserve"> </w:t>
      </w:r>
      <w:r w:rsidR="6EF3F7B7">
        <w:t>in</w:t>
      </w:r>
      <w:r w:rsidR="714A1B7D">
        <w:t xml:space="preserve"> the </w:t>
      </w:r>
      <w:r w:rsidR="00852A36">
        <w:t xml:space="preserve">previous </w:t>
      </w:r>
      <w:r w:rsidR="450F8CBD">
        <w:t>balancing intercept</w:t>
      </w:r>
      <w:r w:rsidR="6EF3F7B7">
        <w:t xml:space="preserve"> </w:t>
      </w:r>
      <w:r w:rsidR="71184332">
        <w:t>discussions</w:t>
      </w:r>
      <w:commentRangeEnd w:id="2"/>
      <w:r>
        <w:commentReference w:id="2"/>
      </w:r>
      <w:commentRangeEnd w:id="3"/>
      <w:r w:rsidR="00237564">
        <w:rPr>
          <w:rStyle w:val="CommentReference"/>
        </w:rPr>
        <w:commentReference w:id="3"/>
      </w:r>
      <w:r>
        <w:t xml:space="preserve">. </w:t>
      </w:r>
      <w:r w:rsidR="6164EBA6">
        <w:t>Rudolph et al. (2021) provided a closed-form equation to calculate the balanc</w:t>
      </w:r>
      <w:r w:rsidR="67E059CE">
        <w:t>ing</w:t>
      </w:r>
      <w:r w:rsidR="6164EBA6">
        <w:t xml:space="preserve"> intercept, </w:t>
      </w:r>
      <w:r w:rsidR="2B304F7D" w:rsidRPr="7F9E1099">
        <w:rPr>
          <w:rFonts w:eastAsia="Times New Roman" w:cs="Times New Roman"/>
          <w:szCs w:val="24"/>
        </w:rPr>
        <w:t xml:space="preserve">equivalently </w:t>
      </w:r>
      <w:r w:rsidR="6164EBA6">
        <w:t>the reference group mean</w:t>
      </w:r>
      <w:r w:rsidR="6FA1152C">
        <w:t>, by arranging the mean function</w:t>
      </w:r>
      <w:r w:rsidR="29E90175">
        <w:t>,</w:t>
      </w:r>
    </w:p>
    <w:p w14:paraId="1C10463C" w14:textId="0DED4F0B" w:rsidR="00D522C3" w:rsidRDefault="00D522C3" w:rsidP="00852A36">
      <w:pPr>
        <w:jc w:val="center"/>
      </w:pPr>
      <w:commentRangeStart w:id="4"/>
      <w:commentRangeStart w:id="5"/>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oMath>
      <w:commentRangeEnd w:id="4"/>
      <w:r>
        <w:commentReference w:id="4"/>
      </w:r>
      <w:commentRangeEnd w:id="5"/>
      <w:r w:rsidR="00237564">
        <w:rPr>
          <w:rStyle w:val="CommentReference"/>
        </w:rPr>
        <w:commentReference w:id="5"/>
      </w:r>
    </w:p>
    <w:p w14:paraId="1E2E6CBC" w14:textId="02B03C10" w:rsidR="00FC564E" w:rsidRDefault="05E6686C" w:rsidP="02530D03">
      <w:r>
        <w:t>Practically, m</w:t>
      </w:r>
      <w:r w:rsidR="00D522C3">
        <w:t>ost</w:t>
      </w:r>
      <w:r w:rsidR="6C2C5CE9">
        <w:t>, if not all,</w:t>
      </w:r>
      <w:r w:rsidR="00D522C3">
        <w:t xml:space="preserve"> simulation designs are more complex than </w:t>
      </w:r>
      <w:r w:rsidR="4D62D602">
        <w:t xml:space="preserve">a </w:t>
      </w:r>
      <w:r w:rsidR="00D522C3">
        <w:t>two-sample normal outcome design</w:t>
      </w:r>
      <w:r w:rsidR="1F7384CC">
        <w:t>,</w:t>
      </w:r>
      <w:r w:rsidR="11CEE7A1">
        <w:t xml:space="preserve"> </w:t>
      </w:r>
      <w:r w:rsidR="00D522C3">
        <w:t>for example</w:t>
      </w:r>
      <w:r w:rsidR="4F31952D">
        <w:t>,</w:t>
      </w:r>
      <w:r w:rsidR="00D522C3">
        <w:t xml:space="preserve"> </w:t>
      </w:r>
      <w:r w:rsidR="53C905A4">
        <w:t>c</w:t>
      </w:r>
      <w:r w:rsidR="00D522C3">
        <w:t>onsideri</w:t>
      </w:r>
      <w:r w:rsidR="2AF99781">
        <w:t>ng various types of the outcome</w:t>
      </w:r>
      <w:r w:rsidR="476CC060">
        <w:t xml:space="preserve"> and </w:t>
      </w:r>
      <w:r w:rsidR="7D4AF001">
        <w:t xml:space="preserve">the </w:t>
      </w:r>
      <w:r w:rsidR="00D522C3">
        <w:t>estimand</w:t>
      </w:r>
      <w:r w:rsidR="74BB0E27">
        <w:t xml:space="preserve"> of interest</w:t>
      </w:r>
      <w:r w:rsidR="00D522C3">
        <w:t xml:space="preserve">, </w:t>
      </w:r>
      <w:r w:rsidR="7CDB17EA">
        <w:t xml:space="preserve">adjusting </w:t>
      </w:r>
      <w:r w:rsidR="00D522C3">
        <w:t>co</w:t>
      </w:r>
      <w:r w:rsidR="2F874118">
        <w:t>founding</w:t>
      </w:r>
      <w:r w:rsidR="00D522C3">
        <w:t xml:space="preserve"> </w:t>
      </w:r>
      <w:r w:rsidR="61ABCB68">
        <w:t>in</w:t>
      </w:r>
      <w:r w:rsidR="00D522C3">
        <w:t xml:space="preserve"> graphical causal model</w:t>
      </w:r>
      <w:r w:rsidR="66C5655A">
        <w:t>s</w:t>
      </w:r>
      <w:r w:rsidR="00D522C3">
        <w:t xml:space="preserve">, and </w:t>
      </w:r>
      <w:r w:rsidR="76EF7D7D">
        <w:t>expanding the exposure variable from binomial to multinomial</w:t>
      </w:r>
      <w:r w:rsidR="00D522C3">
        <w:t xml:space="preserve">. </w:t>
      </w:r>
      <w:r w:rsidR="1D7B7BA5">
        <w:t>Equation 1</w:t>
      </w:r>
      <w:r w:rsidR="3BA3A842">
        <w:t xml:space="preserve"> </w:t>
      </w:r>
      <w:r w:rsidR="1D7B7BA5">
        <w:t xml:space="preserve">does not generalize </w:t>
      </w:r>
      <w:r w:rsidR="021BF7E7">
        <w:t>to these complex design</w:t>
      </w:r>
      <w:r w:rsidR="6BA8FC5F">
        <w:t>s</w:t>
      </w:r>
      <w:r w:rsidR="021BF7E7" w:rsidRPr="0E9CF50C">
        <w:rPr>
          <w:rFonts w:eastAsia="Times New Roman" w:cs="Times New Roman"/>
          <w:szCs w:val="24"/>
        </w:rPr>
        <w:t xml:space="preserve">, </w:t>
      </w:r>
      <w:r w:rsidR="51E7D454" w:rsidRPr="0E9CF50C">
        <w:rPr>
          <w:rFonts w:eastAsia="Times New Roman" w:cs="Times New Roman"/>
          <w:szCs w:val="24"/>
        </w:rPr>
        <w:t>first</w:t>
      </w:r>
      <w:r w:rsidR="021BF7E7" w:rsidRPr="0E9CF50C">
        <w:rPr>
          <w:rFonts w:eastAsia="Times New Roman" w:cs="Times New Roman"/>
          <w:szCs w:val="24"/>
        </w:rPr>
        <w:t xml:space="preserve"> noticed by Robertson, Steingrimsson, and Dahabreh (2021). </w:t>
      </w:r>
      <w:r w:rsidR="00742B04">
        <w:t>I</w:t>
      </w:r>
      <w:r w:rsidR="00D522C3">
        <w:t>n the following paragraphs</w:t>
      </w:r>
      <w:r w:rsidR="00742B04">
        <w:t xml:space="preserve">, we </w:t>
      </w:r>
      <w:r w:rsidR="0D932FF4">
        <w:lastRenderedPageBreak/>
        <w:t xml:space="preserve">provide </w:t>
      </w:r>
      <w:r w:rsidR="5BB81B62">
        <w:t xml:space="preserve">the </w:t>
      </w:r>
      <w:r w:rsidR="4097BBCE">
        <w:t xml:space="preserve">statistical </w:t>
      </w:r>
      <w:r w:rsidR="1E414610">
        <w:t xml:space="preserve">rationales </w:t>
      </w:r>
      <w:r w:rsidR="4053F3CF">
        <w:t xml:space="preserve">deciphering </w:t>
      </w:r>
      <w:r w:rsidR="4097BBCE">
        <w:t xml:space="preserve">these </w:t>
      </w:r>
      <w:r w:rsidR="1024240E">
        <w:t xml:space="preserve">design </w:t>
      </w:r>
      <w:r w:rsidR="5BB81B62">
        <w:t>complications</w:t>
      </w:r>
      <w:r w:rsidR="2A133841">
        <w:t xml:space="preserve"> and </w:t>
      </w:r>
      <w:r w:rsidR="06966A25">
        <w:t xml:space="preserve">derive a generalized solution </w:t>
      </w:r>
      <w:r w:rsidR="50A00AAA">
        <w:t>for log</w:t>
      </w:r>
      <w:r w:rsidR="57C5DAAF">
        <w:t>-linear models</w:t>
      </w:r>
      <w:r w:rsidR="2FB04BBA">
        <w:t>.</w:t>
      </w:r>
    </w:p>
    <w:p w14:paraId="510707CD" w14:textId="3FA2A02B" w:rsidR="00D522C3" w:rsidRDefault="6C4EB55D" w:rsidP="0E9CF50C">
      <w:r>
        <w:t>First</w:t>
      </w:r>
      <w:r w:rsidR="1AA6AACA">
        <w:t>ly</w:t>
      </w:r>
      <w:r>
        <w:t xml:space="preserve">, we discuss </w:t>
      </w:r>
      <w:r w:rsidR="3DA72DB0">
        <w:t xml:space="preserve">why generalizing </w:t>
      </w:r>
      <w:r w:rsidR="02F8F977">
        <w:t>the type of the outcome and the estimand of interest complicate</w:t>
      </w:r>
      <w:r w:rsidR="14232479">
        <w:t>s</w:t>
      </w:r>
      <w:r w:rsidR="02F8F977">
        <w:t xml:space="preserve"> the calculation of the balancing intercept. </w:t>
      </w:r>
      <w:r w:rsidR="7A12DF08">
        <w:t xml:space="preserve">Similar to fitting a </w:t>
      </w:r>
      <w:commentRangeStart w:id="6"/>
      <w:commentRangeStart w:id="7"/>
      <w:r w:rsidR="7A12DF08">
        <w:t>generalized model</w:t>
      </w:r>
      <w:commentRangeEnd w:id="6"/>
      <w:r w:rsidR="00D522C3">
        <w:commentReference w:id="6"/>
      </w:r>
      <w:commentRangeEnd w:id="7"/>
      <w:r w:rsidR="00237564">
        <w:rPr>
          <w:rStyle w:val="CommentReference"/>
        </w:rPr>
        <w:commentReference w:id="7"/>
      </w:r>
      <w:r w:rsidR="7A12DF08">
        <w:t>, a link function</w:t>
      </w:r>
      <w:r w:rsidR="0A38374D">
        <w:t xml:space="preserve">, </w:t>
      </w:r>
      <m:oMath>
        <m:r>
          <w:rPr>
            <w:rFonts w:ascii="Cambria Math" w:hAnsi="Cambria Math"/>
          </w:rPr>
          <m:t>f</m:t>
        </m:r>
        <m:d>
          <m:dPr>
            <m:ctrlPr>
              <w:rPr>
                <w:rFonts w:ascii="Cambria Math" w:hAnsi="Cambria Math"/>
              </w:rPr>
            </m:ctrlPr>
          </m:dPr>
          <m:e>
            <m:r>
              <w:rPr>
                <w:rFonts w:ascii="Cambria Math" w:hAnsi="Cambria Math"/>
              </w:rPr>
              <m:t>⋅</m:t>
            </m:r>
          </m:e>
        </m:d>
      </m:oMath>
      <w:r w:rsidR="76C8CDCF">
        <w:t>,</w:t>
      </w:r>
      <w:r w:rsidR="7A12DF08">
        <w:t xml:space="preserve"> is required to describe </w:t>
      </w:r>
      <w:r w:rsidR="6D15DAF4">
        <w:t xml:space="preserve">the expected </w:t>
      </w:r>
      <w:r w:rsidR="7A12DF08">
        <w:t>mathematical relationship between the exposure and the mean of the outcome</w:t>
      </w:r>
      <w:r w:rsidR="47EA21B2">
        <w:t xml:space="preserve"> in the simulation design</w:t>
      </w:r>
      <w:r w:rsidR="7A12DF08">
        <w:t xml:space="preserve">. </w:t>
      </w:r>
      <w:r w:rsidR="0465EF62">
        <w:t xml:space="preserve">The choice of the link function is highly relevant to the type of outcome and </w:t>
      </w:r>
      <w:r w:rsidR="5DED5A99">
        <w:t xml:space="preserve">dictated by </w:t>
      </w:r>
      <w:r w:rsidR="0465EF62">
        <w:t xml:space="preserve">the estimand of interest. </w:t>
      </w:r>
      <w:r w:rsidR="00D522C3">
        <w:t>For example, we can simulate Gaussian outcomes with a log function (link function) to study the mean ratio (estimand) or a binary outcome with a logit function to study the odds ratio.</w:t>
      </w:r>
      <w:r w:rsidR="29E6937C">
        <w:t xml:space="preserve"> When the link function is nonlinear</w:t>
      </w:r>
      <w:r w:rsidR="03F5DA59">
        <w:t>, e.g. log function</w:t>
      </w:r>
      <w:r w:rsidR="29E6937C">
        <w:t xml:space="preserve">, </w:t>
      </w:r>
      <w:r w:rsidR="1EA59AAA">
        <w:t>t</w:t>
      </w:r>
      <w:r w:rsidR="29E6937C" w:rsidRPr="6949F51C">
        <w:rPr>
          <w:rFonts w:eastAsia="Times New Roman" w:cs="Times New Roman"/>
          <w:szCs w:val="24"/>
        </w:rPr>
        <w:t>he equality between the expectation of a link function and the link function of an expectation</w:t>
      </w:r>
      <w:r w:rsidR="1318E93D" w:rsidRPr="6949F51C">
        <w:rPr>
          <w:rFonts w:eastAsia="Times New Roman" w:cs="Times New Roman"/>
          <w:szCs w:val="24"/>
        </w:rPr>
        <w:t xml:space="preserve"> doesn’t hold any more</w:t>
      </w:r>
      <w:r w:rsidR="4151436D" w:rsidRPr="6949F51C">
        <w:rPr>
          <w:rFonts w:eastAsia="Times New Roman" w:cs="Times New Roman"/>
          <w:szCs w:val="24"/>
        </w:rPr>
        <w:t xml:space="preserve">, </w:t>
      </w:r>
      <m:oMath>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Y</m:t>
                </m:r>
              </m:e>
            </m:d>
          </m:e>
        </m:d>
        <m:r>
          <w:rPr>
            <w:rFonts w:ascii="Cambria Math" w:hAnsi="Cambria Math"/>
          </w:rPr>
          <m:t> ≠f</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e>
            </m:d>
          </m:e>
        </m:d>
      </m:oMath>
      <w:r w:rsidR="29E6937C" w:rsidRPr="6949F51C">
        <w:rPr>
          <w:rFonts w:eastAsia="Times New Roman" w:cs="Times New Roman"/>
          <w:szCs w:val="24"/>
        </w:rPr>
        <w:t>.</w:t>
      </w:r>
      <w:r w:rsidR="68C8F82E" w:rsidRPr="6949F51C">
        <w:rPr>
          <w:rFonts w:eastAsia="Times New Roman" w:cs="Times New Roman"/>
          <w:szCs w:val="24"/>
        </w:rPr>
        <w:t xml:space="preserve"> </w:t>
      </w:r>
      <w:r w:rsidR="795B46EA" w:rsidRPr="6949F51C">
        <w:rPr>
          <w:rFonts w:eastAsia="Times New Roman" w:cs="Times New Roman"/>
          <w:szCs w:val="24"/>
        </w:rPr>
        <w:t xml:space="preserve">Therefore, </w:t>
      </w:r>
      <w:r w:rsidR="7EA75470" w:rsidRPr="6949F51C">
        <w:rPr>
          <w:rFonts w:eastAsia="Times New Roman" w:cs="Times New Roman"/>
          <w:szCs w:val="24"/>
        </w:rPr>
        <w:t>t</w:t>
      </w:r>
      <w:r w:rsidR="6C9EDEC4" w:rsidRPr="6949F51C">
        <w:rPr>
          <w:rFonts w:eastAsia="Times New Roman" w:cs="Times New Roman"/>
          <w:szCs w:val="24"/>
        </w:rPr>
        <w:t xml:space="preserve">he same </w:t>
      </w:r>
      <w:r w:rsidR="68BD9744">
        <w:t xml:space="preserve">mathematical manipulation in Equation 1 </w:t>
      </w:r>
      <w:r w:rsidR="020CA99A">
        <w:t>does</w:t>
      </w:r>
      <w:r w:rsidR="0489B8B3">
        <w:t xml:space="preserve"> not apply</w:t>
      </w:r>
      <w:r w:rsidR="7AA91889">
        <w:t xml:space="preserve"> when the link function is nonlinear. </w:t>
      </w:r>
      <w:r w:rsidR="3894E743">
        <w:t>For interested reader</w:t>
      </w:r>
      <w:r w:rsidR="5EA8E695">
        <w:t>s</w:t>
      </w:r>
      <w:r w:rsidR="3894E743">
        <w:t>, we defer</w:t>
      </w:r>
      <w:r w:rsidR="7AA91889">
        <w:t xml:space="preserve"> to the </w:t>
      </w:r>
      <w:hyperlink r:id="rId12" w:history="1">
        <w:r w:rsidR="322F604C" w:rsidRPr="6949F51C">
          <w:rPr>
            <w:rStyle w:val="Hyperlink"/>
          </w:rPr>
          <w:t>Supporting Information</w:t>
        </w:r>
      </w:hyperlink>
      <w:r w:rsidR="322F604C">
        <w:t xml:space="preserve"> </w:t>
      </w:r>
      <w:r w:rsidR="70D4457D">
        <w:t xml:space="preserve">for </w:t>
      </w:r>
      <w:r w:rsidR="1452837E">
        <w:t xml:space="preserve">the </w:t>
      </w:r>
      <w:r w:rsidR="5234E135">
        <w:t>complete</w:t>
      </w:r>
      <w:r w:rsidR="1452837E">
        <w:t xml:space="preserve"> </w:t>
      </w:r>
      <w:r w:rsidR="322F604C">
        <w:t>math</w:t>
      </w:r>
      <w:r w:rsidR="47377D65">
        <w:t>em</w:t>
      </w:r>
      <w:r w:rsidR="322F604C">
        <w:t xml:space="preserve">atical </w:t>
      </w:r>
      <w:r w:rsidR="09175934">
        <w:t>reasoning</w:t>
      </w:r>
      <w:r w:rsidR="322F604C">
        <w:t>.</w:t>
      </w:r>
      <w:r w:rsidR="067D91F2">
        <w:t xml:space="preserve"> </w:t>
      </w:r>
      <w:r w:rsidR="0666ABDB">
        <w:t>Is it possible to derive a closed-form equation for non-</w:t>
      </w:r>
      <w:r w:rsidR="6A902B2F">
        <w:t xml:space="preserve">linear link function? Yes, but only for limited </w:t>
      </w:r>
      <w:r w:rsidR="0BC539CC">
        <w:t xml:space="preserve">number of </w:t>
      </w:r>
      <w:r w:rsidR="6A902B2F">
        <w:t>link function</w:t>
      </w:r>
      <w:r w:rsidR="02014F0C">
        <w:t>s</w:t>
      </w:r>
      <w:r w:rsidR="6A902B2F">
        <w:t xml:space="preserve">. In the supporting information, we show </w:t>
      </w:r>
      <w:r w:rsidR="7F8EC431">
        <w:t>the derivation of the balancing intercept for log link function,</w:t>
      </w:r>
    </w:p>
    <w:p w14:paraId="20F5D1C2" w14:textId="5647E77C" w:rsidR="3AC3CFFB" w:rsidRDefault="3AC3CFFB" w:rsidP="003B49BA">
      <w:pPr>
        <w:jc w:val="center"/>
      </w:pPr>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 - </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379CB2DA">
        <w:t>.</w:t>
      </w:r>
    </w:p>
    <w:p w14:paraId="78F83D35" w14:textId="0D91160D" w:rsidR="00D522C3" w:rsidRDefault="0B3CB5CC" w:rsidP="7F9E1099">
      <w:r>
        <w:t>Another popular link function, logit function, does not have a tractable solutio</w:t>
      </w:r>
      <w:r w:rsidR="5099E046">
        <w:t>n.</w:t>
      </w:r>
      <w:r w:rsidR="005C0331">
        <w:t xml:space="preserve"> </w:t>
      </w:r>
      <w:r w:rsidR="73576B1A">
        <w:t>H</w:t>
      </w:r>
      <w:r w:rsidR="5023A328">
        <w:t xml:space="preserve">ence, we recommend to use </w:t>
      </w:r>
      <w:r w:rsidR="005C0331">
        <w:t xml:space="preserve">the </w:t>
      </w:r>
      <w:r w:rsidR="5023A328">
        <w:t xml:space="preserve">numeric approximation </w:t>
      </w:r>
      <w:r w:rsidR="005C0331">
        <w:t xml:space="preserve">approaches </w:t>
      </w:r>
      <w:r w:rsidR="5023A328">
        <w:t xml:space="preserve">proposed by Robertson, Steingrimsson, and Dahabreh (2021) and Zivich and Ross (2022). </w:t>
      </w:r>
      <w:r w:rsidR="00D522C3">
        <w:fldChar w:fldCharType="begin">
          <w:fldData xml:space="preserve">PEVuZE5vdGU+PENpdGU+PEF1dGhvcj5Sb2JlcnRzb248L0F1dGhvcj48WWVhcj4yMDIyPC9ZZWFy
PjxSZWNOdW0+Njg5PC9SZWNOdW0+PERpc3BsYXlUZXh0PlsyLCAzXTwvRGlzcGxheVRleHQ+PHJl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5E59A5">
        <w:instrText xml:space="preserve"> ADDIN EN.CITE </w:instrText>
      </w:r>
      <w:r w:rsidR="005E59A5">
        <w:fldChar w:fldCharType="begin">
          <w:fldData xml:space="preserve">PEVuZE5vdGU+PENpdGU+PEF1dGhvcj5Sb2JlcnRzb248L0F1dGhvcj48WWVhcj4yMDIyPC9ZZWFy
PjxSZWNOdW0+Njg5PC9SZWNOdW0+PERpc3BsYXlUZXh0PlsyLCAzXTwvRGlzcGxheVRleHQ+PHJl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5E59A5">
        <w:instrText xml:space="preserve"> ADDIN EN.CITE.DATA </w:instrText>
      </w:r>
      <w:r w:rsidR="005E59A5">
        <w:fldChar w:fldCharType="end"/>
      </w:r>
      <w:r w:rsidR="00D522C3">
        <w:fldChar w:fldCharType="separate"/>
      </w:r>
      <w:r w:rsidR="5023A328">
        <w:rPr>
          <w:noProof/>
        </w:rPr>
        <w:t>[2, 3]</w:t>
      </w:r>
      <w:r w:rsidR="00D522C3">
        <w:fldChar w:fldCharType="end"/>
      </w:r>
    </w:p>
    <w:p w14:paraId="2367CC56" w14:textId="7D9097AD" w:rsidR="00D522C3" w:rsidRDefault="027DAB1A" w:rsidP="5F218B7B">
      <w:r>
        <w:t>Secondly, we look at</w:t>
      </w:r>
      <w:r w:rsidR="5125BE43">
        <w:t xml:space="preserve"> </w:t>
      </w:r>
      <w:r w:rsidR="6E93E51F">
        <w:t>how to calcu</w:t>
      </w:r>
      <w:r w:rsidR="774F2DFE">
        <w:t>l</w:t>
      </w:r>
      <w:r w:rsidR="5125BE43">
        <w:t xml:space="preserve">ate the balancing intercept when </w:t>
      </w:r>
      <w:commentRangeStart w:id="8"/>
      <w:r w:rsidR="5125BE43">
        <w:t xml:space="preserve">covariates </w:t>
      </w:r>
      <w:commentRangeEnd w:id="8"/>
      <w:r w:rsidR="00D522C3">
        <w:commentReference w:id="8"/>
      </w:r>
      <w:r w:rsidR="7A43CB6F">
        <w:t xml:space="preserve">are </w:t>
      </w:r>
      <w:r w:rsidR="5125BE43">
        <w:t>include</w:t>
      </w:r>
      <w:r w:rsidR="7B7F354B">
        <w:t>d in the simulation design</w:t>
      </w:r>
      <w:r w:rsidR="653CC161">
        <w:t>. Covariate adjustment is one of the most indispensable concepts in quantitative analysis</w:t>
      </w:r>
      <w:r w:rsidR="2241C036">
        <w:t>. I</w:t>
      </w:r>
      <w:r w:rsidR="653CC161">
        <w:t>t is highly relevant to</w:t>
      </w:r>
      <w:r w:rsidR="5BA01F97">
        <w:t xml:space="preserve"> </w:t>
      </w:r>
      <w:r w:rsidR="653CC161">
        <w:t>quantify</w:t>
      </w:r>
      <w:r w:rsidR="09305963">
        <w:t xml:space="preserve"> and test</w:t>
      </w:r>
      <w:r w:rsidR="653CC161">
        <w:t xml:space="preserve"> causal mechanisms.</w:t>
      </w:r>
      <w:r w:rsidR="609AEE23">
        <w:t xml:space="preserve"> Recent research articles emphasize how to simulate causal relationship</w:t>
      </w:r>
      <w:r w:rsidR="48072518">
        <w:t>s</w:t>
      </w:r>
      <w:r w:rsidR="609AEE23">
        <w:t xml:space="preserve"> embedded in a directed acyclic graph</w:t>
      </w:r>
      <w:r w:rsidR="005C0331">
        <w:t xml:space="preserve"> where confounders are indisguised as covariates in a regression model</w:t>
      </w:r>
      <w:r w:rsidR="609AEE23">
        <w:t xml:space="preserve">. </w:t>
      </w:r>
      <w:r w:rsidR="5050D25B">
        <w:t xml:space="preserve">The complication </w:t>
      </w:r>
      <w:r w:rsidR="67F4674E">
        <w:t xml:space="preserve">of including covariates </w:t>
      </w:r>
      <w:r w:rsidR="005C0331">
        <w:t xml:space="preserve">in the simulation design </w:t>
      </w:r>
      <w:r w:rsidR="5050D25B">
        <w:t xml:space="preserve">co-exits </w:t>
      </w:r>
      <w:r w:rsidR="043CFBA4">
        <w:t>with the nonlinear link function</w:t>
      </w:r>
      <w:r w:rsidR="005C0331">
        <w:t xml:space="preserve"> complication</w:t>
      </w:r>
      <w:r w:rsidR="043CFBA4">
        <w:t>.</w:t>
      </w:r>
      <w:r w:rsidR="7190216E">
        <w:t xml:space="preserve"> The closed-form equation for log link f</w:t>
      </w:r>
      <w:r w:rsidR="5BAA5937">
        <w:t>unction when including covariates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oMath>
      <w:r w:rsidR="5BAA5937">
        <w:t>)</w:t>
      </w:r>
      <w:r w:rsidR="6A8F2864">
        <w:t xml:space="preserve"> </w:t>
      </w:r>
      <w:r w:rsidR="1404F882">
        <w:t>generalizes</w:t>
      </w:r>
      <w:r w:rsidR="6A8F2864">
        <w:t xml:space="preserve"> to</w:t>
      </w:r>
    </w:p>
    <w:p w14:paraId="656A15F0" w14:textId="11441EF0" w:rsidR="00B00DFB" w:rsidRDefault="00000000" w:rsidP="003B49BA">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X + </m:t>
                    </m:r>
                    <m:nary>
                      <m:naryPr>
                        <m:chr m:val="∑"/>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i+1</m:t>
                            </m:r>
                          </m:sub>
                        </m:sSub>
                      </m:e>
                    </m:nary>
                    <m:sSub>
                      <m:sSubPr>
                        <m:ctrlPr>
                          <w:rPr>
                            <w:rFonts w:ascii="Cambria Math" w:hAnsi="Cambria Math"/>
                          </w:rPr>
                        </m:ctrlPr>
                      </m:sSubPr>
                      <m:e>
                        <m:r>
                          <w:rPr>
                            <w:rFonts w:ascii="Cambria Math" w:hAnsi="Cambria Math"/>
                          </w:rPr>
                          <m:t>Z</m:t>
                        </m:r>
                      </m:e>
                      <m:sub>
                        <m:r>
                          <w:rPr>
                            <w:rFonts w:ascii="Cambria Math" w:hAnsi="Cambria Math"/>
                          </w:rPr>
                          <m:t>i</m:t>
                        </m:r>
                      </m:sub>
                    </m:sSub>
                  </m:e>
                </m:d>
              </m:e>
            </m:func>
          </m:e>
        </m:d>
      </m:oMath>
      <w:r w:rsidR="2715AAD0">
        <w:t>.</w:t>
      </w:r>
      <w:r w:rsidR="6A8F2864">
        <w:t xml:space="preserve"> </w:t>
      </w:r>
    </w:p>
    <w:p w14:paraId="34661A2F" w14:textId="7BF9C015" w:rsidR="00F17FDA" w:rsidRDefault="00EC30E8" w:rsidP="5F218B7B">
      <w:r>
        <w:t>Only i</w:t>
      </w:r>
      <w:r w:rsidR="00F17FDA">
        <w:t xml:space="preserve">f the variables, including the exposure, are pairwise independent, the closed-form equation can </w:t>
      </w:r>
      <w:r>
        <w:t>simplify</w:t>
      </w:r>
      <w:r w:rsidR="00F17FDA">
        <w:t xml:space="preserve"> to </w:t>
      </w:r>
    </w:p>
    <w:commentRangeStart w:id="9"/>
    <w:commentRangeStart w:id="10"/>
    <w:p w14:paraId="5FDBCDD1" w14:textId="1ABF0928" w:rsidR="00F17FDA" w:rsidRDefault="00000000" w:rsidP="003B49BA">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X))- </m:t>
                    </m:r>
                    <m:nary>
                      <m:naryPr>
                        <m:chr m:val="∑"/>
                        <m:ctrlPr>
                          <w:rPr>
                            <w:rFonts w:ascii="Cambria Math" w:hAnsi="Cambria Math"/>
                          </w:rPr>
                        </m:ctrlPr>
                      </m:naryPr>
                      <m:sub>
                        <m:r>
                          <w:rPr>
                            <w:rFonts w:ascii="Cambria Math" w:hAnsi="Cambria Math"/>
                          </w:rPr>
                          <m:t>i=1</m:t>
                        </m:r>
                      </m:sub>
                      <m:sup>
                        <m:r>
                          <w:rPr>
                            <w:rFonts w:ascii="Cambria Math" w:hAnsi="Cambria Math"/>
                          </w:rPr>
                          <m:t>p</m:t>
                        </m:r>
                      </m:sup>
                      <m:e>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i+1</m:t>
                            </m:r>
                          </m:sub>
                        </m:sSub>
                      </m:e>
                    </m:nary>
                    <m:sSub>
                      <m:sSubPr>
                        <m:ctrlPr>
                          <w:rPr>
                            <w:rFonts w:ascii="Cambria Math" w:hAnsi="Cambria Math"/>
                          </w:rPr>
                        </m:ctrlPr>
                      </m:sSubPr>
                      <m:e>
                        <m:r>
                          <w:rPr>
                            <w:rFonts w:ascii="Cambria Math" w:hAnsi="Cambria Math"/>
                          </w:rPr>
                          <m:t>Z</m:t>
                        </m:r>
                      </m:e>
                      <m:sub>
                        <m:r>
                          <w:rPr>
                            <w:rFonts w:ascii="Cambria Math" w:hAnsi="Cambria Math"/>
                          </w:rPr>
                          <m:t>i</m:t>
                        </m:r>
                      </m:sub>
                    </m:sSub>
                  </m:e>
                </m:d>
              </m:e>
            </m:func>
          </m:e>
        </m:d>
      </m:oMath>
      <w:r w:rsidR="00F17FDA">
        <w:t>.</w:t>
      </w:r>
      <w:commentRangeEnd w:id="9"/>
      <w:r w:rsidR="00942E45">
        <w:rPr>
          <w:rStyle w:val="CommentReference"/>
        </w:rPr>
        <w:commentReference w:id="9"/>
      </w:r>
      <w:commentRangeEnd w:id="10"/>
      <w:r w:rsidR="00237564">
        <w:rPr>
          <w:rStyle w:val="CommentReference"/>
        </w:rPr>
        <w:commentReference w:id="10"/>
      </w:r>
    </w:p>
    <w:p w14:paraId="6F44119D" w14:textId="25634CBA" w:rsidR="00D0784D" w:rsidRDefault="00EC30E8" w:rsidP="5F218B7B">
      <w:r>
        <w:t xml:space="preserve">For commonly used distributions, we can replace the expectation of exponential function, </w:t>
      </w:r>
      <m:oMath>
        <m:r>
          <m:rPr>
            <m:sty m:val="p"/>
          </m:rPr>
          <w:rPr>
            <w:rFonts w:ascii="Cambria Math" w:hAnsi="Cambria Math"/>
          </w:rPr>
          <m:t>E</m:t>
        </m:r>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Pr>
          <w:rFonts w:eastAsiaTheme="minorEastAsia"/>
        </w:rPr>
        <w:t xml:space="preserve"> </w:t>
      </w:r>
      <w:r>
        <w:t xml:space="preserve">with a moment generating function, a </w:t>
      </w:r>
      <w:r w:rsidR="007C7EFF">
        <w:t>well-defined</w:t>
      </w:r>
      <w:r>
        <w:t xml:space="preserve"> equation</w:t>
      </w:r>
      <w:r w:rsidR="009E3E29">
        <w:t>, to simplify the calculation</w:t>
      </w:r>
      <w:r>
        <w:t>. For example,</w:t>
      </w:r>
      <w:r w:rsidR="007C7EFF">
        <w:t xml:space="preserve"> if a normally distributed variable </w:t>
      </w:r>
      <m:oMath>
        <m:r>
          <w:rPr>
            <w:rFonts w:ascii="Cambria Math" w:hAnsi="Cambria Math"/>
          </w:rPr>
          <m:t>X</m:t>
        </m:r>
      </m:oMath>
      <w:r w:rsidR="007C7EFF">
        <w:rPr>
          <w:rFonts w:eastAsiaTheme="minorEastAsia"/>
        </w:rPr>
        <w:t xml:space="preserve"> with mean </w:t>
      </w:r>
      <m:oMath>
        <m:r>
          <w:rPr>
            <w:rFonts w:ascii="Cambria Math" w:eastAsiaTheme="minorEastAsia" w:hAnsi="Cambria Math"/>
          </w:rPr>
          <m:t>μ</m:t>
        </m:r>
      </m:oMath>
      <w:r w:rsidR="007C7EFF">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7C7EFF">
        <w:rPr>
          <w:rFonts w:eastAsiaTheme="minorEastAsia"/>
        </w:rPr>
        <w:t xml:space="preserve">, the moment generating function </w:t>
      </w:r>
      <w:r w:rsidR="00826774">
        <w:rPr>
          <w:rFonts w:eastAsiaTheme="minorEastAsia"/>
        </w:rPr>
        <w:t xml:space="preserve">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(μβ+</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/2)</m:t>
        </m:r>
      </m:oMath>
      <w:r w:rsidR="00826774">
        <w:rPr>
          <w:rFonts w:eastAsiaTheme="minorEastAsia"/>
        </w:rPr>
        <w:t>.</w:t>
      </w:r>
      <w:r w:rsidR="009E3E29">
        <w:rPr>
          <w:rFonts w:eastAsiaTheme="minorEastAsia"/>
        </w:rPr>
        <w:t xml:space="preserve"> It is not uncommon that the variables are not pairwise independent or the moment generating function doesn’t exist. In these situations</w:t>
      </w:r>
      <w:r w:rsidR="009E3E29">
        <w:t xml:space="preserve">, we can apply the Monte Carlo technique to derive </w:t>
      </w:r>
      <m:oMath>
        <m:r>
          <w:rPr>
            <w:rFonts w:ascii="Cambria Math" w:hAnsi="Cambria Math"/>
          </w:rPr>
          <m:t>E(exp</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e>
        </m:d>
        <m:r>
          <w:rPr>
            <w:rFonts w:ascii="Cambria Math" w:hAnsi="Cambria Math"/>
          </w:rPr>
          <m:t>).</m:t>
        </m:r>
      </m:oMath>
      <w:r w:rsidR="009E3E29">
        <w:t xml:space="preserve"> Specifically, one can sample the vector of variables with replacement for a </w:t>
      </w:r>
      <w:r w:rsidR="009E3E29">
        <w:lastRenderedPageBreak/>
        <w:t>large number of iterations (say 1000), and average the exponential function of the created randomly sampled data.</w:t>
      </w:r>
    </w:p>
    <w:p w14:paraId="14FA2651" w14:textId="2E6CEDCD" w:rsidR="00D522C3" w:rsidRDefault="00F81369" w:rsidP="008716BE">
      <w:r>
        <w:t xml:space="preserve">One topic </w:t>
      </w:r>
      <w:r w:rsidR="00D522C3">
        <w:t xml:space="preserve">that was not explicitly discussed in </w:t>
      </w:r>
      <w:r>
        <w:t xml:space="preserve">the </w:t>
      </w:r>
      <w:r w:rsidR="00D522C3">
        <w:t xml:space="preserve">previous </w:t>
      </w:r>
      <w:r w:rsidR="7D79FF6A">
        <w:t>balancing intercept</w:t>
      </w:r>
      <w:r w:rsidR="00D522C3">
        <w:t xml:space="preserve"> literature is </w:t>
      </w:r>
      <w:r>
        <w:t xml:space="preserve">how to generalize a binomial variable, both as the exposure or as the covariate, to a multinomial variable. </w:t>
      </w:r>
      <w:r w:rsidR="00DD4357">
        <w:t xml:space="preserve">This generalization can be also seen as allowing the interaction of two categorical variables, either as exposure-covariate interaction or covariate-covariate interaction, in the simulation design, which is closely related to effect modification modeling. The challenge here is the enumeration of the categorical variable. </w:t>
      </w:r>
      <w:r w:rsidR="00D522C3">
        <w:t xml:space="preserve">When enumerating a binary variable, we create a data column containing zeros and ones to represent the two levels of </w:t>
      </w:r>
      <w:r w:rsidR="00DD4357">
        <w:t xml:space="preserve">a </w:t>
      </w:r>
      <w:r w:rsidR="00D522C3">
        <w:t xml:space="preserve">variable </w:t>
      </w:r>
      <w:r w:rsidR="00DD4357">
        <w:t>(implicitly under the referencing coding scheme). Calculating the mean of this enumeration (</w:t>
      </w:r>
      <m:oMath>
        <m:r>
          <w:rPr>
            <w:rFonts w:ascii="Cambria Math" w:hAnsi="Cambria Math"/>
          </w:rPr>
          <m:t>E(X)</m:t>
        </m:r>
      </m:oMath>
      <w:r w:rsidR="00DD4357">
        <w:t>) is straightforward</w:t>
      </w:r>
      <w:r w:rsidR="00825E65">
        <w:t xml:space="preserve">, and hence, Equation </w:t>
      </w:r>
      <w:r w:rsidR="00FC42B0">
        <w:t>1 is</w:t>
      </w:r>
      <w:r w:rsidR="00825E65">
        <w:t xml:space="preserve"> mathematically well-defined</w:t>
      </w:r>
      <w:r w:rsidR="00DD4357">
        <w:t xml:space="preserve">. Nevertheless, </w:t>
      </w:r>
      <w:r w:rsidR="00825E65">
        <w:t xml:space="preserve">when the variable is </w:t>
      </w:r>
      <w:r w:rsidR="00574503">
        <w:t>multinomial</w:t>
      </w:r>
      <w:r w:rsidR="00FC42B0">
        <w:t xml:space="preserve">, the mean is not obvious and Equation 1 fails. </w:t>
      </w:r>
      <w:r w:rsidR="00D8757D">
        <w:t xml:space="preserve">Specifically, when enumerating a multinomial variable with </w:t>
      </w:r>
      <m:oMath>
        <m:r>
          <w:rPr>
            <w:rFonts w:ascii="Cambria Math" w:hAnsi="Cambria Math"/>
          </w:rPr>
          <m:t>p</m:t>
        </m:r>
      </m:oMath>
      <w:r w:rsidR="00D8757D">
        <w:t xml:space="preserve"> levels, </w:t>
      </w:r>
      <w:r w:rsidR="00D522C3">
        <w:t xml:space="preserve">we </w:t>
      </w:r>
      <w:r w:rsidR="00D8757D">
        <w:t xml:space="preserve">need to create </w:t>
      </w:r>
      <m:oMath>
        <m:r>
          <w:rPr>
            <w:rFonts w:ascii="Cambria Math" w:hAnsi="Cambria Math"/>
          </w:rPr>
          <m:t>p-1</m:t>
        </m:r>
      </m:oMath>
      <w:r w:rsidR="00D522C3">
        <w:t xml:space="preserve"> columns </w:t>
      </w:r>
      <w:r w:rsidR="00D8757D">
        <w:t xml:space="preserve">in the data matrix to indicate these </w:t>
      </w:r>
      <m:oMath>
        <m:r>
          <w:rPr>
            <w:rFonts w:ascii="Cambria Math" w:hAnsi="Cambria Math"/>
          </w:rPr>
          <m:t>p</m:t>
        </m:r>
      </m:oMath>
      <w:r w:rsidR="00D8757D">
        <w:t xml:space="preserve"> levels.</w:t>
      </w:r>
      <w:r w:rsidR="00D8757D" w:rsidDel="00D8757D">
        <w:t xml:space="preserve"> </w:t>
      </w:r>
      <w:r w:rsidR="00D8757D">
        <w:t>E</w:t>
      </w:r>
      <w:r w:rsidR="00D522C3">
        <w:t xml:space="preserve">ach column </w:t>
      </w:r>
      <w:r w:rsidR="00D8757D">
        <w:t xml:space="preserve">marks the membership in a corresponding level using either 1 or 0. </w:t>
      </w:r>
      <w:r w:rsidR="00D11D25">
        <w:t>It would be possible to treat each column as a binary variable and follow the previous equations. But this approach lacks accuracy and is insensible.</w:t>
      </w:r>
      <w:r w:rsidR="00D522C3">
        <w:t xml:space="preserve"> </w:t>
      </w:r>
      <w:r w:rsidR="00D11D25">
        <w:t xml:space="preserve">The such practice </w:t>
      </w:r>
      <w:r w:rsidR="00D522C3">
        <w:t xml:space="preserve">treats each column </w:t>
      </w:r>
      <w:r w:rsidR="00D11D25">
        <w:t xml:space="preserve">as an </w:t>
      </w:r>
      <w:r w:rsidR="00D522C3">
        <w:t xml:space="preserve">independent binary variable and ignores the grouping </w:t>
      </w:r>
      <w:r w:rsidR="005C4C78">
        <w:t>structure</w:t>
      </w:r>
      <w:r w:rsidR="00D522C3">
        <w:t xml:space="preserve"> and </w:t>
      </w:r>
      <w:r w:rsidR="00D11D25">
        <w:t>correlation among</w:t>
      </w:r>
      <w:r w:rsidR="00D522C3">
        <w:t xml:space="preserve"> columns</w:t>
      </w:r>
      <w:commentRangeStart w:id="11"/>
      <w:commentRangeStart w:id="12"/>
      <w:r w:rsidR="00D11D25">
        <w:t>, resulting in an inflated approximation of the balanc</w:t>
      </w:r>
      <w:r w:rsidR="000D430A">
        <w:t>ing</w:t>
      </w:r>
      <w:r w:rsidR="00D11D25">
        <w:t xml:space="preserve"> intercept</w:t>
      </w:r>
      <w:commentRangeEnd w:id="11"/>
      <w:r w:rsidR="00DB1AAF">
        <w:rPr>
          <w:rStyle w:val="CommentReference"/>
        </w:rPr>
        <w:commentReference w:id="11"/>
      </w:r>
      <w:commentRangeEnd w:id="12"/>
      <w:r w:rsidR="00106EE3">
        <w:rPr>
          <w:rStyle w:val="CommentReference"/>
        </w:rPr>
        <w:commentReference w:id="12"/>
      </w:r>
      <w:r w:rsidR="00D522C3">
        <w:t xml:space="preserve">. </w:t>
      </w:r>
      <w:r w:rsidR="00D11D25">
        <w:t>To circumvent</w:t>
      </w:r>
      <w:r w:rsidR="000D430A">
        <w:t xml:space="preserve"> this problem, we recommend </w:t>
      </w:r>
      <w:r w:rsidR="00530CFE">
        <w:t xml:space="preserve">using the moment generating function to calculate the mean (of a function). For example, </w:t>
      </w:r>
      <w:r w:rsidR="00B005D5">
        <w:rPr>
          <w:lang w:eastAsia="zh-CN"/>
        </w:rPr>
        <w:t>if we have a three-level multinomial exposure with the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oMath>
      <w:r w:rsidR="00B005D5">
        <w:rPr>
          <w:lang w:eastAsia="zh-CN"/>
        </w:rPr>
        <w:t>)</w:t>
      </w:r>
      <w:r w:rsidR="002454D2">
        <w:rPr>
          <w:lang w:eastAsia="zh-CN"/>
        </w:rPr>
        <w:t xml:space="preserve"> </w:t>
      </w:r>
      <w:r w:rsidR="00261BA2">
        <w:rPr>
          <w:lang w:eastAsia="zh-CN"/>
        </w:rPr>
        <w:t xml:space="preserve">and </w:t>
      </w:r>
      <w:r w:rsidR="002454D2">
        <w:rPr>
          <w:lang w:eastAsia="zh-CN"/>
        </w:rPr>
        <w:t>the coefficients on the log scale</w:t>
      </w:r>
      <w:r w:rsidR="00261BA2">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m:t>
            </m:r>
          </m:sub>
        </m:sSub>
      </m:oMath>
      <w:r w:rsidR="00261BA2">
        <w:rPr>
          <w:lang w:eastAsia="zh-CN"/>
        </w:rPr>
        <w:t>)</w:t>
      </w:r>
      <w:r w:rsidR="00B005D5">
        <w:rPr>
          <w:lang w:eastAsia="zh-CN"/>
        </w:rPr>
        <w:t xml:space="preserve">, the moment generating function </w:t>
      </w:r>
      <w:r w:rsidR="00B005D5">
        <w:rPr>
          <w:rFonts w:eastAsiaTheme="minorEastAsia"/>
          <w:lang w:eastAsia="zh-CN"/>
        </w:rPr>
        <w:t xml:space="preserve">gives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func>
      </m:oMath>
      <w:r w:rsidR="00261BA2">
        <w:rPr>
          <w:rFonts w:eastAsiaTheme="minorEastAsia"/>
        </w:rPr>
        <w:t xml:space="preserve"> to replace </w:t>
      </w:r>
      <w:r w:rsidR="006F0B40">
        <w:rPr>
          <w:rFonts w:eastAsiaTheme="minorEastAsia"/>
        </w:rPr>
        <w:t>in the Equation 2.</w:t>
      </w:r>
      <w:r w:rsidR="008716BE">
        <w:rPr>
          <w:rFonts w:eastAsiaTheme="minorEastAsia"/>
        </w:rPr>
        <w:t xml:space="preserve"> In the presence of </w:t>
      </w:r>
      <w:r w:rsidR="00D522C3">
        <w:t>statistical interaction</w:t>
      </w:r>
      <w:r w:rsidR="00D3115B">
        <w:t>s</w:t>
      </w:r>
      <w:r w:rsidR="00D522C3">
        <w:t xml:space="preserve">, one can simply treat </w:t>
      </w:r>
      <w:r w:rsidR="005A1ADD">
        <w:t xml:space="preserve">the statistical interaction </w:t>
      </w:r>
      <w:r w:rsidR="00D522C3">
        <w:t xml:space="preserve">as </w:t>
      </w:r>
      <w:r w:rsidR="005A1ADD">
        <w:t xml:space="preserve">a </w:t>
      </w:r>
      <w:r w:rsidR="00D522C3">
        <w:t>special case of</w:t>
      </w:r>
      <w:r w:rsidR="005A1ADD">
        <w:t xml:space="preserve"> a multinomial variable </w:t>
      </w:r>
      <w:r w:rsidR="00D522C3">
        <w:t xml:space="preserve">by </w:t>
      </w:r>
      <w:r w:rsidR="005A1ADD">
        <w:t>enlisting</w:t>
      </w:r>
      <w:r w:rsidR="00D522C3">
        <w:t xml:space="preserve"> all possible combinations.</w:t>
      </w:r>
    </w:p>
    <w:p w14:paraId="24327ACC" w14:textId="51D6BE61" w:rsidR="00D522C3" w:rsidRDefault="00D522C3" w:rsidP="00E15F07">
      <w:r>
        <w:t xml:space="preserve">To demonstrate the closed-form equation </w:t>
      </w:r>
      <w:r w:rsidR="00830428">
        <w:t>(Equation 2)</w:t>
      </w:r>
      <w:r>
        <w:t xml:space="preserve">, we conduct a simulation </w:t>
      </w:r>
      <w:r w:rsidR="002D0351">
        <w:t>study</w:t>
      </w:r>
      <w:r>
        <w:t xml:space="preserve"> motivated by Robertson, Steingrimsson, and Dahabreh (2021). The simulation follows a log-normal model with two independent variables, </w:t>
      </w:r>
      <m:oMath>
        <m:r>
          <w:rPr>
            <w:rFonts w:ascii="Cambria Math" w:hAnsi="Cambria Math"/>
          </w:rPr>
          <m:t>X</m:t>
        </m:r>
      </m:oMath>
      <w:r>
        <w:t xml:space="preserve"> as the exposure and </w:t>
      </w:r>
      <m:oMath>
        <m:r>
          <w:rPr>
            <w:rFonts w:ascii="Cambria Math" w:hAnsi="Cambria Math"/>
          </w:rPr>
          <m:t>Z</m:t>
        </m:r>
      </m:oMath>
      <w:r>
        <w:t xml:space="preserve"> as the covariate. We assume our exposure </w:t>
      </w:r>
      <m:oMath>
        <m:r>
          <w:rPr>
            <w:rFonts w:ascii="Cambria Math" w:hAnsi="Cambria Math"/>
          </w:rPr>
          <m:t>X</m:t>
        </m:r>
      </m:oMath>
      <w:r>
        <w:t xml:space="preserve"> is a three-level categorical variable with the probability 0.5, 0.35, 0.15. We examine difference distributions of the covariate</w:t>
      </w:r>
      <w:r w:rsidR="00FA3127">
        <w:t xml:space="preserve"> </w:t>
      </w:r>
      <m:oMath>
        <m:r>
          <w:rPr>
            <w:rFonts w:ascii="Cambria Math" w:hAnsi="Cambria Math"/>
          </w:rPr>
          <m:t>Z</m:t>
        </m:r>
      </m:oMath>
      <w:r>
        <w:t xml:space="preserve">, including a </w:t>
      </w:r>
      <w:r w:rsidR="002D0351">
        <w:t>B</w:t>
      </w:r>
      <w:r>
        <w:t>ernoulli distribution with probability 0.8, a continuous uniform distribution bounded between -1 and 3, a standard normal distribution and a gamma distribution with shape 1 and rate 1.5. We also examine different magnitude</w:t>
      </w:r>
      <w:r w:rsidR="00AB38FB">
        <w:t>s</w:t>
      </w:r>
      <w:r>
        <w:t xml:space="preserve"> of covariate coefficient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A3127">
        <w:t xml:space="preserve"> </w:t>
      </w:r>
      <w:r>
        <w:t xml:space="preserve">ranging from 1 to 3 with 0.5 increments while fixing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for the exposure </w:t>
      </w:r>
      <m:oMath>
        <m:r>
          <w:rPr>
            <w:rFonts w:ascii="Cambria Math" w:hAnsi="Cambria Math"/>
          </w:rPr>
          <m:t>X</m:t>
        </m:r>
      </m:oMath>
      <w:r w:rsidR="00AB38FB">
        <w:t xml:space="preserve"> </w:t>
      </w:r>
      <w:r>
        <w:t>at 0.2, -0.2. The target</w:t>
      </w:r>
      <w:r w:rsidR="00FA3127">
        <w:t>ed</w:t>
      </w:r>
      <w:r>
        <w:t xml:space="preserve"> marginal </w:t>
      </w:r>
      <w:r w:rsidR="00FA3127">
        <w:t>mean</w:t>
      </w:r>
      <w:r w:rsidR="008938D4">
        <w:t xml:space="preserve"> </w:t>
      </w:r>
      <w:r>
        <w:t>consider</w:t>
      </w:r>
      <w:r w:rsidR="009B0834">
        <w:t>s</w:t>
      </w:r>
      <w:r>
        <w:t xml:space="preserve"> a sequence of </w:t>
      </w:r>
      <w:r w:rsidR="002D0351">
        <w:t>values</w:t>
      </w:r>
      <w:r>
        <w:t>, from 0.1 to 0.</w:t>
      </w:r>
      <w:r w:rsidR="00AB38FB">
        <w:t>9</w:t>
      </w:r>
      <w:r>
        <w:t xml:space="preserve"> with 0.1 increments. For each combination of these parameters, we use the </w:t>
      </w:r>
      <w:r w:rsidR="009222FC">
        <w:t>E</w:t>
      </w:r>
      <w:r>
        <w:t xml:space="preserve">quation </w:t>
      </w:r>
      <w:r w:rsidR="009222FC">
        <w:t>2</w:t>
      </w:r>
      <w:r>
        <w:t xml:space="preserve"> to calculate the </w:t>
      </w:r>
      <w:r w:rsidR="6B7B1B0B">
        <w:t>balancing intercept</w:t>
      </w:r>
      <w:r>
        <w:t xml:space="preserve"> and simulate a dataset that consists of 10,000 observations. We calculate the deviation of the observed mean from the target mean, referred to as bias. The process iterates 10,000 times</w:t>
      </w:r>
      <w:r w:rsidR="00AB38FB">
        <w:t xml:space="preserve"> and calculates the averaged bias</w:t>
      </w:r>
      <w:r>
        <w:t xml:space="preserve">. Figure </w:t>
      </w:r>
      <w:r w:rsidR="00AB38FB">
        <w:t>1</w:t>
      </w:r>
      <w:r>
        <w:t xml:space="preserve"> shows </w:t>
      </w:r>
      <w:r w:rsidR="00AB38FB">
        <w:t xml:space="preserve">that </w:t>
      </w:r>
      <w:r>
        <w:t>the close</w:t>
      </w:r>
      <w:r w:rsidR="00AB38FB">
        <w:t>d-</w:t>
      </w:r>
      <w:r>
        <w:t>form equation produce</w:t>
      </w:r>
      <w:r w:rsidR="00AB38FB">
        <w:t>s</w:t>
      </w:r>
      <w:r>
        <w:t xml:space="preserve"> accurate </w:t>
      </w:r>
      <w:r w:rsidR="542B1FE9">
        <w:t>balancing intercept</w:t>
      </w:r>
      <w:r w:rsidR="00AB38FB">
        <w:t>s</w:t>
      </w:r>
      <w:r>
        <w:t>.</w:t>
      </w:r>
      <w:r w:rsidR="006F52F5">
        <w:t xml:space="preserve"> </w:t>
      </w:r>
      <w:r>
        <w:t xml:space="preserve">While we were conducting the simulation study, we observed some </w:t>
      </w:r>
      <w:r w:rsidR="00D321B4">
        <w:rPr>
          <w:lang w:eastAsia="zh-CN"/>
        </w:rPr>
        <w:t xml:space="preserve">interesting </w:t>
      </w:r>
      <w:r>
        <w:rPr>
          <w:rFonts w:hint="eastAsia"/>
          <w:lang w:eastAsia="zh-CN"/>
        </w:rPr>
        <w:t>n</w:t>
      </w:r>
      <w:r>
        <w:t xml:space="preserve">umeric problems that we would like to highlight here. When </w:t>
      </w:r>
      <w:r w:rsidR="006246D9">
        <w:t xml:space="preserve">using an unbounded link function, e.g. log link function, to simulate a bounded outcome, e.g. probabilities or binary outcomes, it is </w:t>
      </w:r>
      <w:r w:rsidR="00E15F07">
        <w:t>difficult</w:t>
      </w:r>
      <w:r w:rsidR="006246D9">
        <w:t xml:space="preserve"> to control the marginal mean with an analytic solution, particularly when the </w:t>
      </w:r>
      <w:r w:rsidR="00E15F07">
        <w:t xml:space="preserve">effect size is large. </w:t>
      </w:r>
      <w:r>
        <w:t xml:space="preserve">For example, if we run the previously </w:t>
      </w:r>
      <w:r>
        <w:lastRenderedPageBreak/>
        <w:t xml:space="preserve">described simulation study </w:t>
      </w:r>
      <w:r w:rsidR="00E15F07">
        <w:t xml:space="preserve">with a binary outcome instead of the normal outcome, </w:t>
      </w:r>
      <w:r>
        <w:t xml:space="preserve">the same described process would produce a dataset that </w:t>
      </w:r>
      <w:r w:rsidR="00E15F07">
        <w:t xml:space="preserve">has </w:t>
      </w:r>
      <w:r w:rsidR="00FD649E">
        <w:t xml:space="preserve">a </w:t>
      </w:r>
      <w:r>
        <w:t>marginal probability</w:t>
      </w:r>
      <w:r w:rsidR="00FD649E">
        <w:t xml:space="preserve"> that is lower than the target</w:t>
      </w:r>
      <w:r>
        <w:t xml:space="preserve"> (See supporting information Figure </w:t>
      </w:r>
      <w:r w:rsidR="00E15F07">
        <w:t>1</w:t>
      </w:r>
      <w:r>
        <w:t xml:space="preserve">). </w:t>
      </w:r>
    </w:p>
    <w:p w14:paraId="2BF5BADA" w14:textId="6CAAC185" w:rsidR="00CD484B" w:rsidRDefault="00D321B4" w:rsidP="00D522C3">
      <w:r>
        <w:t xml:space="preserve">During the investigation, we are also interested in if changing the </w:t>
      </w:r>
      <w:r w:rsidR="00F74865">
        <w:t xml:space="preserve">variable enumeration </w:t>
      </w:r>
      <w:r>
        <w:t xml:space="preserve">would have </w:t>
      </w:r>
      <w:r w:rsidR="00E6086D">
        <w:t xml:space="preserve">an </w:t>
      </w:r>
      <w:r>
        <w:t xml:space="preserve">impact on the calculation of the balancing intercept. </w:t>
      </w:r>
      <w:r w:rsidR="002F60D0">
        <w:t xml:space="preserve">The previous balancing intercept literature </w:t>
      </w:r>
      <w:r w:rsidR="007B0C3D">
        <w:t>default</w:t>
      </w:r>
      <w:r w:rsidR="002F60D0">
        <w:t>s</w:t>
      </w:r>
      <w:r w:rsidR="007B0C3D">
        <w:t xml:space="preserve"> </w:t>
      </w:r>
      <w:r w:rsidR="00E6086D">
        <w:t xml:space="preserve">to </w:t>
      </w:r>
      <w:r w:rsidR="002F60D0">
        <w:t xml:space="preserve">the </w:t>
      </w:r>
      <w:r w:rsidR="007B0C3D">
        <w:t>reference coding</w:t>
      </w:r>
      <w:r w:rsidR="002F60D0">
        <w:t xml:space="preserve"> scheme </w:t>
      </w:r>
      <w:r w:rsidR="002F7958">
        <w:t>without mentioning other systems, for example, another commonly used scheme, effect coding</w:t>
      </w:r>
      <w:r w:rsidR="007B0C3D">
        <w:t xml:space="preserve">. </w:t>
      </w:r>
      <w:r w:rsidR="007F5A76">
        <w:t xml:space="preserve">Instead of using </w:t>
      </w:r>
      <w:r w:rsidR="00E6086D">
        <w:t>0s and 1s</w:t>
      </w:r>
      <w:r w:rsidR="007F5A76">
        <w:t xml:space="preserve"> to indicate membership, effect coding </w:t>
      </w:r>
      <w:r w:rsidR="00BD7347" w:rsidRPr="00BD7347">
        <w:t>us</w:t>
      </w:r>
      <w:r w:rsidR="00BD7347">
        <w:t>es</w:t>
      </w:r>
      <w:r w:rsidR="00BD7347" w:rsidRPr="00BD7347">
        <w:t xml:space="preserve"> </w:t>
      </w:r>
      <w:r w:rsidR="00920AB5">
        <w:t xml:space="preserve">0, </w:t>
      </w:r>
      <w:r w:rsidR="00BD7347" w:rsidRPr="00BD7347">
        <w:t>1</w:t>
      </w:r>
      <w:r w:rsidR="00920AB5">
        <w:t xml:space="preserve">, </w:t>
      </w:r>
      <w:r w:rsidR="00BD7347" w:rsidRPr="00BD7347">
        <w:t xml:space="preserve"> and -1</w:t>
      </w:r>
      <w:r w:rsidR="00BD7347">
        <w:t xml:space="preserve">, emphasizing the deviation from the grand mean, </w:t>
      </w:r>
      <w:r w:rsidR="00920AB5">
        <w:t xml:space="preserve">i.e. </w:t>
      </w:r>
      <w:r w:rsidR="00BD7347">
        <w:t xml:space="preserve">the average of level means. Under the effect coding scheme, the balance intercept describes </w:t>
      </w:r>
      <w:r w:rsidR="00BD7347" w:rsidRPr="008779C6">
        <w:t>the grand mean</w:t>
      </w:r>
      <w:r w:rsidR="00BD7347">
        <w:t>.</w:t>
      </w:r>
      <w:r w:rsidR="00B8173B">
        <w:t xml:space="preserve"> When a study is balanced with respect to the exposure variable, the grand mean coincides with the marginal mean.</w:t>
      </w:r>
      <w:r w:rsidR="00AA0201">
        <w:t xml:space="preserve"> </w:t>
      </w:r>
      <w:r w:rsidR="00B8173B">
        <w:t xml:space="preserve">Hence, the marginal mean can be </w:t>
      </w:r>
      <w:r w:rsidR="00E6086D">
        <w:t xml:space="preserve">directly </w:t>
      </w:r>
      <w:r w:rsidR="00B8173B">
        <w:t>used as the balancing intercept</w:t>
      </w:r>
      <w:r w:rsidR="005A575A">
        <w:t xml:space="preserve"> and requires no further calculation</w:t>
      </w:r>
      <w:r w:rsidR="00B8173B">
        <w:t xml:space="preserve">. </w:t>
      </w:r>
      <w:r w:rsidR="00920AB5">
        <w:t xml:space="preserve">In case of an unbalanced design, one can use </w:t>
      </w:r>
      <w:commentRangeStart w:id="13"/>
      <w:commentRangeStart w:id="14"/>
      <w:r w:rsidR="00920AB5">
        <w:t xml:space="preserve">weighted effect coding </w:t>
      </w:r>
      <w:commentRangeEnd w:id="13"/>
      <w:r w:rsidR="00920AB5">
        <w:rPr>
          <w:rStyle w:val="CommentReference"/>
        </w:rPr>
        <w:commentReference w:id="13"/>
      </w:r>
      <w:commentRangeEnd w:id="14"/>
      <w:r w:rsidR="00237564">
        <w:rPr>
          <w:rStyle w:val="CommentReference"/>
        </w:rPr>
        <w:commentReference w:id="14"/>
      </w:r>
      <w:r w:rsidR="00920AB5">
        <w:t xml:space="preserve">instead. </w:t>
      </w:r>
      <w:r w:rsidR="005A575A">
        <w:t xml:space="preserve">However, this </w:t>
      </w:r>
      <w:r w:rsidR="00A21807">
        <w:t>simplification has limited utilities</w:t>
      </w:r>
      <w:r w:rsidR="00D94B94">
        <w:t xml:space="preserve"> -</w:t>
      </w:r>
      <w:r w:rsidR="00A21807">
        <w:t xml:space="preserve"> the complications due to</w:t>
      </w:r>
      <w:r w:rsidR="00CD484B">
        <w:t xml:space="preserve"> or</w:t>
      </w:r>
      <w:r w:rsidR="00A21807">
        <w:t xml:space="preserve"> related to the nonlinear link function </w:t>
      </w:r>
      <w:r w:rsidR="00D94B94">
        <w:t>persist</w:t>
      </w:r>
      <w:r w:rsidR="00A21807">
        <w:t>.</w:t>
      </w:r>
      <w:r w:rsidR="00920AB5">
        <w:t xml:space="preserve"> </w:t>
      </w:r>
    </w:p>
    <w:p w14:paraId="3C9CD537" w14:textId="5DB7B2A5" w:rsidR="00A51B15" w:rsidRDefault="00D522C3" w:rsidP="00D522C3">
      <w:r>
        <w:t xml:space="preserve">In this </w:t>
      </w:r>
      <w:r w:rsidR="00E6086D">
        <w:t>commentary</w:t>
      </w:r>
      <w:r>
        <w:t>, we provide a statistic</w:t>
      </w:r>
      <w:r w:rsidR="00A85AFB">
        <w:t xml:space="preserve">al analysis </w:t>
      </w:r>
      <w:r w:rsidR="00303AB4">
        <w:t xml:space="preserve">of </w:t>
      </w:r>
      <w:r>
        <w:t xml:space="preserve">the </w:t>
      </w:r>
      <w:r w:rsidR="542B1FE9">
        <w:t>balancing intercept</w:t>
      </w:r>
      <w:r>
        <w:t xml:space="preserve"> problem</w:t>
      </w:r>
      <w:r w:rsidR="00754172">
        <w:t xml:space="preserve">, describing </w:t>
      </w:r>
      <w:r w:rsidR="00567B6D">
        <w:t>the consideration of various estimands, the inclusion of covariates, and the generalization to multinomial variables.</w:t>
      </w:r>
      <w:r w:rsidR="001E1739">
        <w:t xml:space="preserve"> We also derived a close-form equation to calculate the balancing intercept for simulation designs with the log link function.</w:t>
      </w:r>
      <w:r w:rsidR="00567B6D">
        <w:t xml:space="preserve"> </w:t>
      </w:r>
      <w:r w:rsidR="00826338">
        <w:t xml:space="preserve">Simulation studies are conducted to demonstrate the close-form equation. </w:t>
      </w:r>
    </w:p>
    <w:p w14:paraId="0CA39918" w14:textId="0CC1165B" w:rsidR="000A7197" w:rsidRDefault="008427FD" w:rsidP="0082448A">
      <w:r>
        <w:t>W</w:t>
      </w:r>
      <w:r w:rsidR="00935E70">
        <w:t xml:space="preserve">e </w:t>
      </w:r>
      <w:r>
        <w:t xml:space="preserve">also </w:t>
      </w:r>
      <w:r w:rsidR="00935E70">
        <w:t>review some fundamental statistical</w:t>
      </w:r>
      <w:r w:rsidR="001C3093">
        <w:t xml:space="preserve"> concepts</w:t>
      </w:r>
      <w:r w:rsidR="00935E70">
        <w:t xml:space="preserve">, for example, coding scheme, link function, </w:t>
      </w:r>
      <w:r w:rsidR="00B85345">
        <w:t xml:space="preserve">expectation calculation </w:t>
      </w:r>
      <w:r w:rsidR="00935E70">
        <w:t xml:space="preserve">and moment generating functions. </w:t>
      </w:r>
      <w:r w:rsidR="00A75F94">
        <w:t xml:space="preserve">These concepts appear daunting and distanced in the </w:t>
      </w:r>
      <w:r w:rsidR="00920AB5">
        <w:t xml:space="preserve">introductory </w:t>
      </w:r>
      <w:r w:rsidR="00A75F94">
        <w:t xml:space="preserve">statistical training that is required in most epidemiology education programs. The balancing intercept problem provides an adequate platform to </w:t>
      </w:r>
      <w:r w:rsidR="00B85345">
        <w:t>exemplify</w:t>
      </w:r>
      <w:r w:rsidR="00A75F94">
        <w:t xml:space="preserve"> these concepts</w:t>
      </w:r>
      <w:r w:rsidR="00FA0CF3">
        <w:t xml:space="preserve"> and improve </w:t>
      </w:r>
      <w:r w:rsidR="00920AB5">
        <w:t>students’ understanding</w:t>
      </w:r>
      <w:r w:rsidR="00A75F94">
        <w:t xml:space="preserve">. </w:t>
      </w:r>
      <w:r w:rsidR="006753DD">
        <w:t>Meanwhile, w</w:t>
      </w:r>
      <w:r w:rsidR="005F3D84">
        <w:t>e would like</w:t>
      </w:r>
      <w:r w:rsidR="00D522C3">
        <w:t xml:space="preserve"> </w:t>
      </w:r>
      <w:r w:rsidR="007A56F6">
        <w:t xml:space="preserve">to </w:t>
      </w:r>
      <w:r w:rsidR="00096602">
        <w:t>advocate the necessity</w:t>
      </w:r>
      <w:r w:rsidR="00422C79">
        <w:t>/importance</w:t>
      </w:r>
      <w:r w:rsidR="00096602">
        <w:t xml:space="preserve"> of fundamental </w:t>
      </w:r>
      <w:r w:rsidR="004C0F8F">
        <w:t xml:space="preserve">statistics training </w:t>
      </w:r>
      <w:r w:rsidR="00733186">
        <w:t>in</w:t>
      </w:r>
      <w:r w:rsidR="004C0F8F">
        <w:t xml:space="preserve"> epidemiolog</w:t>
      </w:r>
      <w:r w:rsidR="00733186">
        <w:t>y</w:t>
      </w:r>
      <w:r w:rsidR="004C0F8F">
        <w:t xml:space="preserve">, even in the new era of computation. </w:t>
      </w:r>
      <w:r w:rsidR="00D522C3">
        <w:t xml:space="preserve">The growing computation power can greatly reduce the technical burden </w:t>
      </w:r>
      <w:r w:rsidR="004C0F8F">
        <w:t>of deriving</w:t>
      </w:r>
      <w:r w:rsidR="00D522C3">
        <w:t xml:space="preserve"> analytic solutions. Nevertheless, the accuracy of numeric solution</w:t>
      </w:r>
      <w:r w:rsidR="00EB2105">
        <w:t>s</w:t>
      </w:r>
      <w:r w:rsidR="00D522C3">
        <w:t xml:space="preserve"> greatly depends on the perfection of </w:t>
      </w:r>
      <w:r w:rsidR="00EB2105">
        <w:t>their</w:t>
      </w:r>
      <w:r w:rsidR="00616AAE">
        <w:t xml:space="preserve"> </w:t>
      </w:r>
      <w:r w:rsidR="00D522C3">
        <w:t>implementation</w:t>
      </w:r>
      <w:r w:rsidR="000705C7">
        <w:t>s</w:t>
      </w:r>
      <w:r w:rsidR="00EB244D">
        <w:t>,</w:t>
      </w:r>
      <w:r w:rsidR="00D522C3">
        <w:t xml:space="preserve"> and </w:t>
      </w:r>
      <w:r w:rsidR="00EB244D">
        <w:t xml:space="preserve">could </w:t>
      </w:r>
      <w:r w:rsidR="00D522C3">
        <w:t xml:space="preserve">be easily overlooked. </w:t>
      </w:r>
      <w:r w:rsidR="001927CC">
        <w:t>In addition, statistic</w:t>
      </w:r>
      <w:r w:rsidR="0082448A">
        <w:t>al</w:t>
      </w:r>
      <w:r w:rsidR="001927CC">
        <w:t xml:space="preserve"> </w:t>
      </w:r>
      <w:r w:rsidR="0082448A">
        <w:t xml:space="preserve">knowledge and </w:t>
      </w:r>
      <w:r w:rsidR="001927CC">
        <w:t xml:space="preserve">theory </w:t>
      </w:r>
      <w:commentRangeStart w:id="15"/>
      <w:commentRangeStart w:id="16"/>
      <w:r w:rsidR="0082448A">
        <w:t>“</w:t>
      </w:r>
      <w:r w:rsidR="001927CC">
        <w:t xml:space="preserve">provides </w:t>
      </w:r>
      <w:r w:rsidR="00AA0201">
        <w:t>a shortcut</w:t>
      </w:r>
      <w:r w:rsidR="0082448A">
        <w:t xml:space="preserve"> to computation” </w:t>
      </w:r>
      <w:commentRangeEnd w:id="15"/>
      <w:r w:rsidR="0082448A">
        <w:rPr>
          <w:rStyle w:val="CommentReference"/>
        </w:rPr>
        <w:commentReference w:id="15"/>
      </w:r>
      <w:commentRangeEnd w:id="16"/>
      <w:r w:rsidR="00237564">
        <w:rPr>
          <w:rStyle w:val="CommentReference"/>
        </w:rPr>
        <w:commentReference w:id="16"/>
      </w:r>
      <w:r w:rsidR="0082448A">
        <w:t xml:space="preserve">and substantially </w:t>
      </w:r>
      <w:r w:rsidR="00AA0201">
        <w:t>stimulate</w:t>
      </w:r>
      <w:r w:rsidR="0082448A">
        <w:t xml:space="preserve"> new approaches to </w:t>
      </w:r>
      <w:r w:rsidR="00AA0201">
        <w:t>analyze data.</w:t>
      </w:r>
    </w:p>
    <w:p w14:paraId="46B4EE66" w14:textId="262AA004" w:rsidR="00AA0201" w:rsidRDefault="00AA0201" w:rsidP="00D522C3"/>
    <w:p w14:paraId="4C496E94" w14:textId="06B2F49E" w:rsidR="00AA0201" w:rsidRDefault="00AA0201" w:rsidP="00D522C3"/>
    <w:p w14:paraId="1A5F11C4" w14:textId="14C4E28F" w:rsidR="00AA0201" w:rsidRDefault="00AA0201" w:rsidP="00D522C3"/>
    <w:p w14:paraId="60343A86" w14:textId="50FE1D7A" w:rsidR="00AA0201" w:rsidRDefault="00AA0201" w:rsidP="00D522C3"/>
    <w:p w14:paraId="3FBDA936" w14:textId="77777777" w:rsidR="00AA0201" w:rsidRDefault="00AA0201" w:rsidP="00D522C3"/>
    <w:p w14:paraId="2AABF234" w14:textId="77777777" w:rsidR="00D522C3" w:rsidRDefault="00D522C3" w:rsidP="00D522C3">
      <w:r>
        <w:t>Reference</w:t>
      </w:r>
    </w:p>
    <w:p w14:paraId="4A94120B" w14:textId="77777777" w:rsidR="005E59A5" w:rsidRPr="005E59A5" w:rsidRDefault="00D522C3" w:rsidP="005E59A5">
      <w:pPr>
        <w:pStyle w:val="EndNoteBibliography"/>
        <w:spacing w:after="0"/>
        <w:ind w:left="720" w:hanging="720"/>
      </w:pPr>
      <w:r>
        <w:fldChar w:fldCharType="begin"/>
      </w:r>
      <w:r>
        <w:instrText xml:space="preserve"> ADDIN EN.REFLIST </w:instrText>
      </w:r>
      <w:r>
        <w:fldChar w:fldCharType="separate"/>
      </w:r>
      <w:r w:rsidR="005E59A5" w:rsidRPr="005E59A5">
        <w:t>1.</w:t>
      </w:r>
      <w:r w:rsidR="005E59A5" w:rsidRPr="005E59A5">
        <w:tab/>
        <w:t xml:space="preserve">Rudolph, J.E., et al., </w:t>
      </w:r>
      <w:r w:rsidR="005E59A5" w:rsidRPr="005E59A5">
        <w:rPr>
          <w:i/>
        </w:rPr>
        <w:t>SIMULATION IN PRACTICE: THE BALANCING INTERCEPT.</w:t>
      </w:r>
      <w:r w:rsidR="005E59A5" w:rsidRPr="005E59A5">
        <w:t xml:space="preserve"> American Journal of Epidemiology, 2021. </w:t>
      </w:r>
      <w:r w:rsidR="005E59A5" w:rsidRPr="005E59A5">
        <w:rPr>
          <w:b/>
        </w:rPr>
        <w:t>190</w:t>
      </w:r>
      <w:r w:rsidR="005E59A5" w:rsidRPr="005E59A5">
        <w:t>(8): p. 1696-1698.</w:t>
      </w:r>
    </w:p>
    <w:p w14:paraId="3664A91B" w14:textId="77777777" w:rsidR="005E59A5" w:rsidRPr="005E59A5" w:rsidRDefault="005E59A5" w:rsidP="005E59A5">
      <w:pPr>
        <w:pStyle w:val="EndNoteBibliography"/>
        <w:spacing w:after="0"/>
        <w:ind w:left="720" w:hanging="720"/>
      </w:pPr>
      <w:r w:rsidRPr="005E59A5">
        <w:lastRenderedPageBreak/>
        <w:t>2.</w:t>
      </w:r>
      <w:r w:rsidRPr="005E59A5">
        <w:tab/>
        <w:t xml:space="preserve">Robertson, S.E., J.A. Steingrimsson, and I.J. Dahabreh, </w:t>
      </w:r>
      <w:r w:rsidRPr="005E59A5">
        <w:rPr>
          <w:i/>
        </w:rPr>
        <w:t>Using Numerical Methods to Design Simulations: Revisiting the Balancing Intercept.</w:t>
      </w:r>
      <w:r w:rsidRPr="005E59A5">
        <w:t xml:space="preserve"> American Journal of Epidemiology, 2022. </w:t>
      </w:r>
      <w:r w:rsidRPr="005E59A5">
        <w:rPr>
          <w:b/>
        </w:rPr>
        <w:t>191</w:t>
      </w:r>
      <w:r w:rsidRPr="005E59A5">
        <w:t>(7): p. 1283-1289.</w:t>
      </w:r>
    </w:p>
    <w:p w14:paraId="0E28DE96" w14:textId="77777777" w:rsidR="005E59A5" w:rsidRPr="005E59A5" w:rsidRDefault="005E59A5" w:rsidP="005E59A5">
      <w:pPr>
        <w:pStyle w:val="EndNoteBibliography"/>
        <w:ind w:left="720" w:hanging="720"/>
      </w:pPr>
      <w:r w:rsidRPr="005E59A5">
        <w:t>3.</w:t>
      </w:r>
      <w:r w:rsidRPr="005E59A5">
        <w:tab/>
        <w:t xml:space="preserve">Zivich, P.N. and R.K. Ross, </w:t>
      </w:r>
      <w:r w:rsidRPr="005E59A5">
        <w:rPr>
          <w:i/>
        </w:rPr>
        <w:t>RE: “USING NUMERICAL METHODS TO DESIGN SIMULATIONS: REVISITING THE BALANCING INTERCEPT”.</w:t>
      </w:r>
      <w:r w:rsidRPr="005E59A5">
        <w:t xml:space="preserve"> American Journal of Epidemiology, 2022.</w:t>
      </w:r>
    </w:p>
    <w:p w14:paraId="416084EC" w14:textId="36527AB0" w:rsidR="005477E1" w:rsidRDefault="00D522C3" w:rsidP="00D522C3">
      <w:pPr>
        <w:rPr>
          <w:ins w:id="17" w:author="Boyi Guo [2]" w:date="2022-10-18T21:26:00Z"/>
        </w:rPr>
      </w:pPr>
      <w:r>
        <w:fldChar w:fldCharType="end"/>
      </w:r>
    </w:p>
    <w:p w14:paraId="1539778C" w14:textId="6283B4F9" w:rsidR="007A56F6" w:rsidRDefault="007A56F6" w:rsidP="00D522C3">
      <w:pPr>
        <w:rPr>
          <w:ins w:id="18" w:author="Boyi Guo [2]" w:date="2022-10-18T21:26:00Z"/>
        </w:rPr>
      </w:pPr>
    </w:p>
    <w:p w14:paraId="71C2AC90" w14:textId="54631708" w:rsidR="007A56F6" w:rsidRDefault="007A56F6" w:rsidP="00D522C3">
      <w:pPr>
        <w:rPr>
          <w:ins w:id="19" w:author="Boyi Guo [2]" w:date="2022-10-18T21:26:00Z"/>
        </w:rPr>
      </w:pPr>
    </w:p>
    <w:p w14:paraId="78777E85" w14:textId="5C9C8F4F" w:rsidR="007A56F6" w:rsidRDefault="007A56F6" w:rsidP="00D522C3">
      <w:commentRangeStart w:id="20"/>
      <w:commentRangeStart w:id="21"/>
      <w:ins w:id="22" w:author="Boyi Guo [2]" w:date="2022-10-18T21:27:00Z">
        <w:r>
          <w:rPr>
            <w:noProof/>
          </w:rPr>
          <w:drawing>
            <wp:inline distT="0" distB="0" distL="0" distR="0" wp14:anchorId="7D32A2A3" wp14:editId="731E3A9A">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commentRangeEnd w:id="20"/>
      <w:ins w:id="23" w:author="Boyi Guo [2]" w:date="2022-10-18T21:29:00Z">
        <w:r>
          <w:rPr>
            <w:rStyle w:val="CommentReference"/>
          </w:rPr>
          <w:commentReference w:id="20"/>
        </w:r>
      </w:ins>
      <w:commentRangeEnd w:id="21"/>
      <w:ins w:id="24" w:author="Boyi Guo [2]" w:date="2022-10-18T21:43:00Z">
        <w:r w:rsidR="00237564">
          <w:rPr>
            <w:rStyle w:val="CommentReference"/>
          </w:rPr>
          <w:commentReference w:id="21"/>
        </w:r>
      </w:ins>
    </w:p>
    <w:sectPr w:rsidR="007A56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yi Guo" w:date="2022-10-12T14:27:00Z" w:initials="BG">
    <w:p w14:paraId="2AF2AC5C" w14:textId="25D11FB6" w:rsidR="597348A5" w:rsidRDefault="597348A5">
      <w:r>
        <w:t>Is there better way to start the introduction?</w:t>
      </w:r>
      <w:r>
        <w:annotationRef/>
      </w:r>
    </w:p>
  </w:comment>
  <w:comment w:id="1" w:author="Boyi Guo" w:date="2022-10-12T14:27:00Z" w:initials="BG">
    <w:p w14:paraId="76E69C63" w14:textId="3AFD03DD" w:rsidR="597348A5" w:rsidRDefault="597348A5">
      <w:r>
        <w:t>We can possibly just start with "In this commentary". But I was thinking citing some of Jackie's simulation papers.</w:t>
      </w:r>
      <w:r>
        <w:annotationRef/>
      </w:r>
    </w:p>
  </w:comment>
  <w:comment w:id="2" w:author="Boyi Guo" w:date="2022-10-12T14:19:00Z" w:initials="BG">
    <w:p w14:paraId="14CDAC3E" w14:textId="0EF1F6BE" w:rsidR="597348A5" w:rsidRDefault="597348A5">
      <w:r>
        <w:t>Insert a reference to the most popular stat textbook in epis programs.</w:t>
      </w:r>
      <w:r>
        <w:annotationRef/>
      </w:r>
    </w:p>
  </w:comment>
  <w:comment w:id="3" w:author="Boyi Guo [2]" w:date="2022-10-18T21:40:00Z" w:initials="BG">
    <w:p w14:paraId="2421D0C2" w14:textId="77777777" w:rsidR="00237564" w:rsidRDefault="00237564" w:rsidP="008D6CD4">
      <w:r>
        <w:rPr>
          <w:rStyle w:val="CommentReference"/>
        </w:rPr>
        <w:annotationRef/>
      </w:r>
      <w:r>
        <w:rPr>
          <w:sz w:val="20"/>
          <w:szCs w:val="20"/>
        </w:rPr>
        <w:t>Any suggestions?</w:t>
      </w:r>
    </w:p>
  </w:comment>
  <w:comment w:id="4" w:author="Boyi Guo" w:date="2022-10-12T16:30:00Z" w:initials="BG">
    <w:p w14:paraId="7C3182B7" w14:textId="28F89B29" w:rsidR="0E9CF50C" w:rsidRDefault="0E9CF50C">
      <w:r>
        <w:t>Add equation number 1</w:t>
      </w:r>
      <w:r>
        <w:annotationRef/>
      </w:r>
    </w:p>
  </w:comment>
  <w:comment w:id="5" w:author="Boyi Guo [2]" w:date="2022-10-18T21:41:00Z" w:initials="BG">
    <w:p w14:paraId="43BE309D" w14:textId="77777777" w:rsidR="00237564" w:rsidRDefault="00237564" w:rsidP="007673DE">
      <w:r>
        <w:rPr>
          <w:rStyle w:val="CommentReference"/>
        </w:rPr>
        <w:annotationRef/>
      </w:r>
      <w:r>
        <w:rPr>
          <w:sz w:val="20"/>
          <w:szCs w:val="20"/>
        </w:rPr>
        <w:t>Linzi: Can you figure out how to add “(1)” that aligns with the right margin</w:t>
      </w:r>
    </w:p>
  </w:comment>
  <w:comment w:id="6" w:author="Boyi Guo" w:date="2022-10-12T16:09:00Z" w:initials="BG">
    <w:p w14:paraId="6AE3D21C" w14:textId="3330A3CD" w:rsidR="7CE769D4" w:rsidRDefault="7CE769D4">
      <w:r>
        <w:t xml:space="preserve">cite: </w:t>
      </w:r>
      <w:r w:rsidRPr="7CE769D4">
        <w:rPr>
          <w:color w:val="212529"/>
        </w:rPr>
        <w:t xml:space="preserve">McCullagh, P., &amp; Nelder, J. A. (1983). </w:t>
      </w:r>
      <w:r w:rsidRPr="7CE769D4">
        <w:rPr>
          <w:i/>
          <w:iCs/>
          <w:color w:val="212529"/>
        </w:rPr>
        <w:t>Generalized linear models.</w:t>
      </w:r>
      <w:r w:rsidRPr="7CE769D4">
        <w:rPr>
          <w:color w:val="212529"/>
        </w:rPr>
        <w:t xml:space="preserve"> London: Chapman and Hall.</w:t>
      </w:r>
      <w:r>
        <w:annotationRef/>
      </w:r>
    </w:p>
  </w:comment>
  <w:comment w:id="7" w:author="Boyi Guo [2]" w:date="2022-10-18T21:42:00Z" w:initials="BG">
    <w:p w14:paraId="0248BA63" w14:textId="77777777" w:rsidR="00237564" w:rsidRDefault="00237564" w:rsidP="005D5164">
      <w:r>
        <w:rPr>
          <w:rStyle w:val="CommentReference"/>
        </w:rPr>
        <w:annotationRef/>
      </w:r>
      <w:r>
        <w:rPr>
          <w:sz w:val="20"/>
          <w:szCs w:val="20"/>
        </w:rPr>
        <w:t>Linzi: can you add the citation</w:t>
      </w:r>
    </w:p>
  </w:comment>
  <w:comment w:id="8" w:author="Boyi Guo" w:date="2022-10-13T11:20:00Z" w:initials="BG">
    <w:p w14:paraId="5B44CB32" w14:textId="5DAED059" w:rsidR="5F218B7B" w:rsidRDefault="5F218B7B">
      <w:r>
        <w:t>Does "covariates" sound too statistical?</w:t>
      </w:r>
      <w:r>
        <w:annotationRef/>
      </w:r>
    </w:p>
  </w:comment>
  <w:comment w:id="9" w:author="Boyi Guo [2]" w:date="2022-10-14T14:02:00Z" w:initials="BG">
    <w:p w14:paraId="5564A3B2" w14:textId="3E8CC55F" w:rsidR="00942E45" w:rsidRDefault="00942E45">
      <w:pPr>
        <w:pStyle w:val="CommentText"/>
      </w:pPr>
      <w:r>
        <w:rPr>
          <w:rStyle w:val="CommentReference"/>
        </w:rPr>
        <w:annotationRef/>
      </w:r>
      <w:r>
        <w:t>Equation 2</w:t>
      </w:r>
    </w:p>
  </w:comment>
  <w:comment w:id="10" w:author="Boyi Guo [2]" w:date="2022-10-18T21:42:00Z" w:initials="BG">
    <w:p w14:paraId="76BCEE07" w14:textId="77777777" w:rsidR="00237564" w:rsidRDefault="00237564" w:rsidP="00154A46">
      <w:r>
        <w:rPr>
          <w:rStyle w:val="CommentReference"/>
        </w:rPr>
        <w:annotationRef/>
      </w:r>
      <w:r>
        <w:rPr>
          <w:sz w:val="20"/>
          <w:szCs w:val="20"/>
        </w:rPr>
        <w:t>@linzi: add “(2)”</w:t>
      </w:r>
    </w:p>
  </w:comment>
  <w:comment w:id="11" w:author="Boyi Guo [2]" w:date="2022-10-14T11:51:00Z" w:initials="BG">
    <w:p w14:paraId="644C3A41" w14:textId="6FE0E4A5" w:rsidR="00DB1AAF" w:rsidRDefault="00DB1AAF">
      <w:pPr>
        <w:pStyle w:val="CommentText"/>
      </w:pPr>
      <w:r>
        <w:rPr>
          <w:rStyle w:val="CommentReference"/>
        </w:rPr>
        <w:annotationRef/>
      </w:r>
      <w:r>
        <w:t>It is better to have experiment to demonstrate this.</w:t>
      </w:r>
    </w:p>
  </w:comment>
  <w:comment w:id="12" w:author="Boyi Guo [2]" w:date="2022-10-14T15:25:00Z" w:initials="BG">
    <w:p w14:paraId="4CA44547" w14:textId="5856B72C" w:rsidR="00106EE3" w:rsidRDefault="00106EE3">
      <w:pPr>
        <w:pStyle w:val="CommentText"/>
      </w:pPr>
      <w:r>
        <w:rPr>
          <w:rStyle w:val="CommentReference"/>
        </w:rPr>
        <w:annotationRef/>
      </w:r>
      <w:r>
        <w:t xml:space="preserve">Should be okay without simulation. This is essentially the Jensen’s inequality theorem. </w:t>
      </w:r>
    </w:p>
  </w:comment>
  <w:comment w:id="13" w:author="Boyi Guo [2]" w:date="2022-10-18T21:03:00Z" w:initials="BG">
    <w:p w14:paraId="48DCBA22" w14:textId="77777777" w:rsidR="00920AB5" w:rsidRDefault="00920AB5" w:rsidP="00F10391">
      <w:r>
        <w:rPr>
          <w:rStyle w:val="CommentReference"/>
        </w:rPr>
        <w:annotationRef/>
      </w:r>
      <w:r>
        <w:rPr>
          <w:sz w:val="20"/>
          <w:szCs w:val="20"/>
        </w:rPr>
        <w:t xml:space="preserve">Citation for weighted effect coding: Te Grotenhuis, M., Pelzer, B., Eisinga, R., Nieuwenhuis, R., Schmidt-Catran, A., &amp; Konig, R. (2017). When size matters: advantages of weighted effect coding in observational studies. </w:t>
      </w:r>
      <w:r>
        <w:rPr>
          <w:i/>
          <w:iCs/>
          <w:sz w:val="20"/>
          <w:szCs w:val="20"/>
        </w:rPr>
        <w:t>International Journal of Public Health</w:t>
      </w:r>
      <w:r>
        <w:rPr>
          <w:sz w:val="20"/>
          <w:szCs w:val="20"/>
        </w:rPr>
        <w:t xml:space="preserve">, </w:t>
      </w:r>
      <w:r>
        <w:rPr>
          <w:i/>
          <w:iCs/>
          <w:sz w:val="20"/>
          <w:szCs w:val="20"/>
        </w:rPr>
        <w:t>62</w:t>
      </w:r>
      <w:r>
        <w:rPr>
          <w:sz w:val="20"/>
          <w:szCs w:val="20"/>
        </w:rPr>
        <w:t>(1), 163-167.</w:t>
      </w:r>
    </w:p>
  </w:comment>
  <w:comment w:id="14" w:author="Boyi Guo [2]" w:date="2022-10-18T21:42:00Z" w:initials="BG">
    <w:p w14:paraId="64FC289E" w14:textId="77777777" w:rsidR="00237564" w:rsidRDefault="00237564" w:rsidP="00412F75">
      <w:r>
        <w:rPr>
          <w:rStyle w:val="CommentReference"/>
        </w:rPr>
        <w:annotationRef/>
      </w:r>
      <w:r>
        <w:rPr>
          <w:sz w:val="20"/>
          <w:szCs w:val="20"/>
        </w:rPr>
        <w:t>@linzi</w:t>
      </w:r>
    </w:p>
  </w:comment>
  <w:comment w:id="15" w:author="Boyi Guo [2]" w:date="2022-10-14T16:07:00Z" w:initials="BG">
    <w:p w14:paraId="064E8DB9" w14:textId="61FFC974" w:rsidR="0082448A" w:rsidRDefault="0082448A">
      <w:pPr>
        <w:pStyle w:val="CommentText"/>
      </w:pPr>
      <w:r>
        <w:rPr>
          <w:rStyle w:val="CommentReference"/>
        </w:rPr>
        <w:annotationRef/>
      </w:r>
      <w:r>
        <w:t xml:space="preserve">Cite : Gelman, A., &amp; Vehtari, A. (2021). What are the most important statistical ideas of the past 50 years?. </w:t>
      </w:r>
      <w:r>
        <w:rPr>
          <w:i/>
          <w:iCs/>
        </w:rPr>
        <w:t>Journal of the American Statistical Association</w:t>
      </w:r>
      <w:r>
        <w:t xml:space="preserve">, </w:t>
      </w:r>
      <w:r>
        <w:rPr>
          <w:i/>
          <w:iCs/>
        </w:rPr>
        <w:t>116</w:t>
      </w:r>
      <w:r>
        <w:t>(536), 2087-2097.</w:t>
      </w:r>
    </w:p>
  </w:comment>
  <w:comment w:id="16" w:author="Boyi Guo [2]" w:date="2022-10-18T21:42:00Z" w:initials="BG">
    <w:p w14:paraId="7F3EA54A" w14:textId="77777777" w:rsidR="00237564" w:rsidRDefault="00237564" w:rsidP="00877686">
      <w:r>
        <w:rPr>
          <w:rStyle w:val="CommentReference"/>
        </w:rPr>
        <w:annotationRef/>
      </w:r>
      <w:r>
        <w:rPr>
          <w:sz w:val="20"/>
          <w:szCs w:val="20"/>
        </w:rPr>
        <w:t>@linzi</w:t>
      </w:r>
    </w:p>
  </w:comment>
  <w:comment w:id="20" w:author="Boyi Guo [2]" w:date="2022-10-18T21:29:00Z" w:initials="BG">
    <w:p w14:paraId="18C6BB90" w14:textId="77777777" w:rsidR="00944CC6" w:rsidRDefault="007A56F6" w:rsidP="00307E65">
      <w:r>
        <w:rPr>
          <w:rStyle w:val="CommentReference"/>
        </w:rPr>
        <w:annotationRef/>
      </w:r>
      <w:r w:rsidR="00944CC6">
        <w:rPr>
          <w:sz w:val="20"/>
          <w:szCs w:val="20"/>
        </w:rPr>
        <w:t>Add a caption: Figure 1: The derived closed-form equation control the marginal mean at the target level for log-normal model.</w:t>
      </w:r>
    </w:p>
  </w:comment>
  <w:comment w:id="21" w:author="Boyi Guo [2]" w:date="2022-10-18T21:43:00Z" w:initials="BG">
    <w:p w14:paraId="44BBBFB5" w14:textId="52A3F936" w:rsidR="00237564" w:rsidRDefault="00237564" w:rsidP="00C468BB">
      <w:r>
        <w:rPr>
          <w:rStyle w:val="CommentReference"/>
        </w:rPr>
        <w:annotationRef/>
      </w:r>
      <w:r>
        <w:rPr>
          <w:sz w:val="20"/>
          <w:szCs w:val="20"/>
        </w:rPr>
        <w:t>@linzi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2AC5C" w15:done="0"/>
  <w15:commentEx w15:paraId="76E69C63" w15:paraIdParent="2AF2AC5C" w15:done="0"/>
  <w15:commentEx w15:paraId="14CDAC3E" w15:done="0"/>
  <w15:commentEx w15:paraId="2421D0C2" w15:paraIdParent="14CDAC3E" w15:done="0"/>
  <w15:commentEx w15:paraId="7C3182B7" w15:done="0"/>
  <w15:commentEx w15:paraId="43BE309D" w15:paraIdParent="7C3182B7" w15:done="0"/>
  <w15:commentEx w15:paraId="6AE3D21C" w15:done="0"/>
  <w15:commentEx w15:paraId="0248BA63" w15:paraIdParent="6AE3D21C" w15:done="0"/>
  <w15:commentEx w15:paraId="5B44CB32" w15:done="0"/>
  <w15:commentEx w15:paraId="5564A3B2" w15:done="0"/>
  <w15:commentEx w15:paraId="76BCEE07" w15:paraIdParent="5564A3B2" w15:done="0"/>
  <w15:commentEx w15:paraId="644C3A41" w15:done="0"/>
  <w15:commentEx w15:paraId="4CA44547" w15:paraIdParent="644C3A41" w15:done="0"/>
  <w15:commentEx w15:paraId="48DCBA22" w15:done="0"/>
  <w15:commentEx w15:paraId="64FC289E" w15:paraIdParent="48DCBA22" w15:done="0"/>
  <w15:commentEx w15:paraId="064E8DB9" w15:done="0"/>
  <w15:commentEx w15:paraId="7F3EA54A" w15:paraIdParent="064E8DB9" w15:done="0"/>
  <w15:commentEx w15:paraId="18C6BB90" w15:done="0"/>
  <w15:commentEx w15:paraId="44BBBFB5" w15:paraIdParent="18C6B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EFB610" w16cex:dateUtc="2022-10-12T18:27:00Z"/>
  <w16cex:commentExtensible w16cex:durableId="3D36A004" w16cex:dateUtc="2022-10-12T18:27:00Z"/>
  <w16cex:commentExtensible w16cex:durableId="7CEE2EEB" w16cex:dateUtc="2022-10-12T18:19:00Z"/>
  <w16cex:commentExtensible w16cex:durableId="26F99BD5" w16cex:dateUtc="2022-10-19T01:40:00Z"/>
  <w16cex:commentExtensible w16cex:durableId="009CA589" w16cex:dateUtc="2022-10-12T20:30:00Z"/>
  <w16cex:commentExtensible w16cex:durableId="26F99C26" w16cex:dateUtc="2022-10-19T01:41:00Z"/>
  <w16cex:commentExtensible w16cex:durableId="74B7B6C9" w16cex:dateUtc="2022-10-12T20:09:00Z"/>
  <w16cex:commentExtensible w16cex:durableId="26F99C32" w16cex:dateUtc="2022-10-19T01:42:00Z"/>
  <w16cex:commentExtensible w16cex:durableId="251B5EDA" w16cex:dateUtc="2022-10-13T15:20:00Z"/>
  <w16cex:commentExtensible w16cex:durableId="26F3EA88" w16cex:dateUtc="2022-10-14T18:02:00Z"/>
  <w16cex:commentExtensible w16cex:durableId="26F99C50" w16cex:dateUtc="2022-10-19T01:42:00Z"/>
  <w16cex:commentExtensible w16cex:durableId="26F3CBBD" w16cex:dateUtc="2022-10-14T15:51:00Z"/>
  <w16cex:commentExtensible w16cex:durableId="26F3FDD1" w16cex:dateUtc="2022-10-14T19:25:00Z"/>
  <w16cex:commentExtensible w16cex:durableId="26F99337" w16cex:dateUtc="2022-10-19T01:03:00Z"/>
  <w16cex:commentExtensible w16cex:durableId="26F99C5A" w16cex:dateUtc="2022-10-19T01:42:00Z"/>
  <w16cex:commentExtensible w16cex:durableId="26F407C9" w16cex:dateUtc="2022-10-14T20:07:00Z"/>
  <w16cex:commentExtensible w16cex:durableId="26F99C61" w16cex:dateUtc="2022-10-19T01:42:00Z"/>
  <w16cex:commentExtensible w16cex:durableId="26F9993A" w16cex:dateUtc="2022-10-19T01:29:00Z"/>
  <w16cex:commentExtensible w16cex:durableId="26F99C69" w16cex:dateUtc="2022-10-19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2AC5C" w16cid:durableId="13EFB610"/>
  <w16cid:commentId w16cid:paraId="76E69C63" w16cid:durableId="3D36A004"/>
  <w16cid:commentId w16cid:paraId="14CDAC3E" w16cid:durableId="7CEE2EEB"/>
  <w16cid:commentId w16cid:paraId="2421D0C2" w16cid:durableId="26F99BD5"/>
  <w16cid:commentId w16cid:paraId="7C3182B7" w16cid:durableId="009CA589"/>
  <w16cid:commentId w16cid:paraId="43BE309D" w16cid:durableId="26F99C26"/>
  <w16cid:commentId w16cid:paraId="6AE3D21C" w16cid:durableId="74B7B6C9"/>
  <w16cid:commentId w16cid:paraId="0248BA63" w16cid:durableId="26F99C32"/>
  <w16cid:commentId w16cid:paraId="5B44CB32" w16cid:durableId="251B5EDA"/>
  <w16cid:commentId w16cid:paraId="5564A3B2" w16cid:durableId="26F3EA88"/>
  <w16cid:commentId w16cid:paraId="76BCEE07" w16cid:durableId="26F99C50"/>
  <w16cid:commentId w16cid:paraId="644C3A41" w16cid:durableId="26F3CBBD"/>
  <w16cid:commentId w16cid:paraId="4CA44547" w16cid:durableId="26F3FDD1"/>
  <w16cid:commentId w16cid:paraId="48DCBA22" w16cid:durableId="26F99337"/>
  <w16cid:commentId w16cid:paraId="64FC289E" w16cid:durableId="26F99C5A"/>
  <w16cid:commentId w16cid:paraId="064E8DB9" w16cid:durableId="26F407C9"/>
  <w16cid:commentId w16cid:paraId="7F3EA54A" w16cid:durableId="26F99C61"/>
  <w16cid:commentId w16cid:paraId="18C6BB90" w16cid:durableId="26F9993A"/>
  <w16cid:commentId w16cid:paraId="44BBBFB5" w16cid:durableId="26F99C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yi Guo">
    <w15:presenceInfo w15:providerId="AD" w15:userId="S::bguo6_jh.edu#ext#@mscloud.emory.net::b9cc71a4-d300-422c-b3a5-4ab1aaa4f4da"/>
  </w15:person>
  <w15:person w15:author="Boyi Guo [2]">
    <w15:presenceInfo w15:providerId="AD" w15:userId="S::bguo6@jh.edu::fd591092-7f14-4705-a731-14f8fc0da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xrvp206rt2e2eaxd8xsxsmsdazfap2txs9&quot;&gt;My EndNote Library&lt;record-ids&gt;&lt;item&gt;688&lt;/item&gt;&lt;item&gt;689&lt;/item&gt;&lt;item&gt;690&lt;/item&gt;&lt;/record-ids&gt;&lt;/item&gt;&lt;/Libraries&gt;"/>
  </w:docVars>
  <w:rsids>
    <w:rsidRoot w:val="00D522C3"/>
    <w:rsid w:val="0003155D"/>
    <w:rsid w:val="000705C7"/>
    <w:rsid w:val="00096602"/>
    <w:rsid w:val="000A7197"/>
    <w:rsid w:val="000D430A"/>
    <w:rsid w:val="000E4CF1"/>
    <w:rsid w:val="000F2E58"/>
    <w:rsid w:val="00106EE3"/>
    <w:rsid w:val="001927CC"/>
    <w:rsid w:val="001C3093"/>
    <w:rsid w:val="001E1739"/>
    <w:rsid w:val="00237564"/>
    <w:rsid w:val="002454D2"/>
    <w:rsid w:val="00261BA2"/>
    <w:rsid w:val="00271B0A"/>
    <w:rsid w:val="002D0351"/>
    <w:rsid w:val="002F60D0"/>
    <w:rsid w:val="002F7958"/>
    <w:rsid w:val="00303AB4"/>
    <w:rsid w:val="003138EB"/>
    <w:rsid w:val="00380334"/>
    <w:rsid w:val="003B49BA"/>
    <w:rsid w:val="00422C79"/>
    <w:rsid w:val="00463582"/>
    <w:rsid w:val="004C0F8F"/>
    <w:rsid w:val="004D0250"/>
    <w:rsid w:val="005273BA"/>
    <w:rsid w:val="00530CFE"/>
    <w:rsid w:val="00567B6D"/>
    <w:rsid w:val="0057136C"/>
    <w:rsid w:val="00574503"/>
    <w:rsid w:val="005A1ADD"/>
    <w:rsid w:val="005A575A"/>
    <w:rsid w:val="005C0331"/>
    <w:rsid w:val="005C4C78"/>
    <w:rsid w:val="005E59A5"/>
    <w:rsid w:val="005F3D84"/>
    <w:rsid w:val="005F6671"/>
    <w:rsid w:val="00616AAE"/>
    <w:rsid w:val="006246D9"/>
    <w:rsid w:val="0066CE49"/>
    <w:rsid w:val="006753DD"/>
    <w:rsid w:val="006F0B40"/>
    <w:rsid w:val="006F52F5"/>
    <w:rsid w:val="00733186"/>
    <w:rsid w:val="00742B04"/>
    <w:rsid w:val="00754172"/>
    <w:rsid w:val="007A56F6"/>
    <w:rsid w:val="007B0C3D"/>
    <w:rsid w:val="007C7EFF"/>
    <w:rsid w:val="007E3933"/>
    <w:rsid w:val="007F5A76"/>
    <w:rsid w:val="0082448A"/>
    <w:rsid w:val="008246E7"/>
    <w:rsid w:val="00825E65"/>
    <w:rsid w:val="00826338"/>
    <w:rsid w:val="00826774"/>
    <w:rsid w:val="00830428"/>
    <w:rsid w:val="008427FD"/>
    <w:rsid w:val="00852A36"/>
    <w:rsid w:val="008716BE"/>
    <w:rsid w:val="008779C6"/>
    <w:rsid w:val="00890C8C"/>
    <w:rsid w:val="008938D4"/>
    <w:rsid w:val="00896A48"/>
    <w:rsid w:val="00916360"/>
    <w:rsid w:val="00920AB5"/>
    <w:rsid w:val="009222FC"/>
    <w:rsid w:val="00935E70"/>
    <w:rsid w:val="00942E45"/>
    <w:rsid w:val="00944CC6"/>
    <w:rsid w:val="00962578"/>
    <w:rsid w:val="00987A0C"/>
    <w:rsid w:val="009B0834"/>
    <w:rsid w:val="009E3E29"/>
    <w:rsid w:val="00A21807"/>
    <w:rsid w:val="00A51B15"/>
    <w:rsid w:val="00A75F94"/>
    <w:rsid w:val="00A804A0"/>
    <w:rsid w:val="00A85AFB"/>
    <w:rsid w:val="00A9F501"/>
    <w:rsid w:val="00AA0201"/>
    <w:rsid w:val="00AB38FB"/>
    <w:rsid w:val="00B005D5"/>
    <w:rsid w:val="00B00DFB"/>
    <w:rsid w:val="00B8173B"/>
    <w:rsid w:val="00B85345"/>
    <w:rsid w:val="00BC0948"/>
    <w:rsid w:val="00BD7347"/>
    <w:rsid w:val="00C61F40"/>
    <w:rsid w:val="00CA4E4C"/>
    <w:rsid w:val="00CB2F59"/>
    <w:rsid w:val="00CD484B"/>
    <w:rsid w:val="00CE5C73"/>
    <w:rsid w:val="00D0784D"/>
    <w:rsid w:val="00D11D25"/>
    <w:rsid w:val="00D3115B"/>
    <w:rsid w:val="00D321B4"/>
    <w:rsid w:val="00D45BBE"/>
    <w:rsid w:val="00D522C3"/>
    <w:rsid w:val="00D8757D"/>
    <w:rsid w:val="00D90CB3"/>
    <w:rsid w:val="00D94B94"/>
    <w:rsid w:val="00DB1AAF"/>
    <w:rsid w:val="00DD4357"/>
    <w:rsid w:val="00E135A7"/>
    <w:rsid w:val="00E15F07"/>
    <w:rsid w:val="00E4235A"/>
    <w:rsid w:val="00E6086D"/>
    <w:rsid w:val="00E93949"/>
    <w:rsid w:val="00EB2105"/>
    <w:rsid w:val="00EB244D"/>
    <w:rsid w:val="00EC30E8"/>
    <w:rsid w:val="00EE2C13"/>
    <w:rsid w:val="00F17FDA"/>
    <w:rsid w:val="00F40F48"/>
    <w:rsid w:val="00F510F9"/>
    <w:rsid w:val="00F72D0D"/>
    <w:rsid w:val="00F74865"/>
    <w:rsid w:val="00F81369"/>
    <w:rsid w:val="00FA0CF3"/>
    <w:rsid w:val="00FA3127"/>
    <w:rsid w:val="00FC42B0"/>
    <w:rsid w:val="00FC564E"/>
    <w:rsid w:val="00FD649E"/>
    <w:rsid w:val="012F6E46"/>
    <w:rsid w:val="017C3576"/>
    <w:rsid w:val="01E4EEFA"/>
    <w:rsid w:val="02014F0C"/>
    <w:rsid w:val="020CA99A"/>
    <w:rsid w:val="021BF7E7"/>
    <w:rsid w:val="02530D03"/>
    <w:rsid w:val="027DAB1A"/>
    <w:rsid w:val="02D0D49E"/>
    <w:rsid w:val="02F8F977"/>
    <w:rsid w:val="03215A58"/>
    <w:rsid w:val="03F5DA59"/>
    <w:rsid w:val="042168DE"/>
    <w:rsid w:val="043CFBA4"/>
    <w:rsid w:val="04482F5C"/>
    <w:rsid w:val="044A9AA4"/>
    <w:rsid w:val="0464385D"/>
    <w:rsid w:val="0465EF62"/>
    <w:rsid w:val="0489B8B3"/>
    <w:rsid w:val="04DC4F60"/>
    <w:rsid w:val="04DD1CE1"/>
    <w:rsid w:val="04DF8F3E"/>
    <w:rsid w:val="05E6686C"/>
    <w:rsid w:val="0632E061"/>
    <w:rsid w:val="064A33E9"/>
    <w:rsid w:val="0666ABDB"/>
    <w:rsid w:val="067D91F2"/>
    <w:rsid w:val="06966A25"/>
    <w:rsid w:val="06AA4200"/>
    <w:rsid w:val="06CC2274"/>
    <w:rsid w:val="076F2292"/>
    <w:rsid w:val="0794F31B"/>
    <w:rsid w:val="07CD5EF1"/>
    <w:rsid w:val="07E11662"/>
    <w:rsid w:val="089FA7F9"/>
    <w:rsid w:val="08D05BFB"/>
    <w:rsid w:val="09175934"/>
    <w:rsid w:val="09305963"/>
    <w:rsid w:val="0988DAF2"/>
    <w:rsid w:val="09CBA82F"/>
    <w:rsid w:val="0A38374D"/>
    <w:rsid w:val="0A4A483E"/>
    <w:rsid w:val="0A8F67B5"/>
    <w:rsid w:val="0AA0E5D9"/>
    <w:rsid w:val="0ACF1596"/>
    <w:rsid w:val="0B3CB5CC"/>
    <w:rsid w:val="0B72072D"/>
    <w:rsid w:val="0BC539CC"/>
    <w:rsid w:val="0BD748BB"/>
    <w:rsid w:val="0CA163F7"/>
    <w:rsid w:val="0D7AC113"/>
    <w:rsid w:val="0D932FF4"/>
    <w:rsid w:val="0DBAB375"/>
    <w:rsid w:val="0E205189"/>
    <w:rsid w:val="0E44EA20"/>
    <w:rsid w:val="0E9CF50C"/>
    <w:rsid w:val="0EB74433"/>
    <w:rsid w:val="0EC6661A"/>
    <w:rsid w:val="0F2F0055"/>
    <w:rsid w:val="0F4B7975"/>
    <w:rsid w:val="0FB231D1"/>
    <w:rsid w:val="1024240E"/>
    <w:rsid w:val="10457850"/>
    <w:rsid w:val="105A51EA"/>
    <w:rsid w:val="1062367B"/>
    <w:rsid w:val="108214EC"/>
    <w:rsid w:val="10993978"/>
    <w:rsid w:val="1154D20E"/>
    <w:rsid w:val="119E90F5"/>
    <w:rsid w:val="11A0CF75"/>
    <w:rsid w:val="11CEE7A1"/>
    <w:rsid w:val="120C225E"/>
    <w:rsid w:val="121DE54D"/>
    <w:rsid w:val="123509D9"/>
    <w:rsid w:val="125EEB1A"/>
    <w:rsid w:val="128F70B4"/>
    <w:rsid w:val="1296D5F5"/>
    <w:rsid w:val="1318E93D"/>
    <w:rsid w:val="1361D02D"/>
    <w:rsid w:val="13832C77"/>
    <w:rsid w:val="13AB2449"/>
    <w:rsid w:val="13D5ADF6"/>
    <w:rsid w:val="13DE7920"/>
    <w:rsid w:val="1404F882"/>
    <w:rsid w:val="14232479"/>
    <w:rsid w:val="14526AF7"/>
    <w:rsid w:val="1452837E"/>
    <w:rsid w:val="1459E018"/>
    <w:rsid w:val="14C0E60E"/>
    <w:rsid w:val="1604DEF3"/>
    <w:rsid w:val="16EA13EF"/>
    <w:rsid w:val="1703B521"/>
    <w:rsid w:val="17373650"/>
    <w:rsid w:val="17D0963F"/>
    <w:rsid w:val="17E1B868"/>
    <w:rsid w:val="17F7532B"/>
    <w:rsid w:val="1932354A"/>
    <w:rsid w:val="196FE103"/>
    <w:rsid w:val="19D33239"/>
    <w:rsid w:val="1AA6AACA"/>
    <w:rsid w:val="1AB24300"/>
    <w:rsid w:val="1AB9461E"/>
    <w:rsid w:val="1B2F3F26"/>
    <w:rsid w:val="1B53B9B5"/>
    <w:rsid w:val="1B6CE212"/>
    <w:rsid w:val="1B7DD866"/>
    <w:rsid w:val="1BC906BA"/>
    <w:rsid w:val="1BD6D840"/>
    <w:rsid w:val="1BD86E6F"/>
    <w:rsid w:val="1BE4510A"/>
    <w:rsid w:val="1BE729DC"/>
    <w:rsid w:val="1BFC4251"/>
    <w:rsid w:val="1D273D55"/>
    <w:rsid w:val="1D2B7A9B"/>
    <w:rsid w:val="1D5F372E"/>
    <w:rsid w:val="1D7B7BA5"/>
    <w:rsid w:val="1E1CCFAE"/>
    <w:rsid w:val="1E414610"/>
    <w:rsid w:val="1E877848"/>
    <w:rsid w:val="1EA59AAA"/>
    <w:rsid w:val="1EEE4A14"/>
    <w:rsid w:val="1EF0229B"/>
    <w:rsid w:val="1F52CE6B"/>
    <w:rsid w:val="1F7384CC"/>
    <w:rsid w:val="20911D9F"/>
    <w:rsid w:val="214D972D"/>
    <w:rsid w:val="21C52D8C"/>
    <w:rsid w:val="223BF69D"/>
    <w:rsid w:val="2241C036"/>
    <w:rsid w:val="22688CD4"/>
    <w:rsid w:val="229B6FB3"/>
    <w:rsid w:val="22D7BE51"/>
    <w:rsid w:val="22E28EB6"/>
    <w:rsid w:val="22E64B64"/>
    <w:rsid w:val="234AD741"/>
    <w:rsid w:val="243D0EC1"/>
    <w:rsid w:val="24440759"/>
    <w:rsid w:val="258313F4"/>
    <w:rsid w:val="25EE5EEE"/>
    <w:rsid w:val="261A4407"/>
    <w:rsid w:val="2715AAD0"/>
    <w:rsid w:val="27BF701A"/>
    <w:rsid w:val="27F71BF7"/>
    <w:rsid w:val="28C25CAD"/>
    <w:rsid w:val="29A3893D"/>
    <w:rsid w:val="29E6937C"/>
    <w:rsid w:val="29E90175"/>
    <w:rsid w:val="2A107F4B"/>
    <w:rsid w:val="2A133841"/>
    <w:rsid w:val="2A5E2D0E"/>
    <w:rsid w:val="2A76D012"/>
    <w:rsid w:val="2AF99781"/>
    <w:rsid w:val="2B304F7D"/>
    <w:rsid w:val="2B4E7340"/>
    <w:rsid w:val="2B610488"/>
    <w:rsid w:val="2BA1583D"/>
    <w:rsid w:val="2C7A13BB"/>
    <w:rsid w:val="2CFB7758"/>
    <w:rsid w:val="2D28E44B"/>
    <w:rsid w:val="2D8BF2A4"/>
    <w:rsid w:val="2D8E25D9"/>
    <w:rsid w:val="2DC7BC3B"/>
    <w:rsid w:val="2DE53672"/>
    <w:rsid w:val="2E545A0D"/>
    <w:rsid w:val="2E570E33"/>
    <w:rsid w:val="2E67E461"/>
    <w:rsid w:val="2EED1681"/>
    <w:rsid w:val="2F874118"/>
    <w:rsid w:val="2FB04BBA"/>
    <w:rsid w:val="2FD5EB37"/>
    <w:rsid w:val="2FF9B974"/>
    <w:rsid w:val="3012B412"/>
    <w:rsid w:val="3138E1D6"/>
    <w:rsid w:val="322F604C"/>
    <w:rsid w:val="3259A834"/>
    <w:rsid w:val="32706E37"/>
    <w:rsid w:val="328E0341"/>
    <w:rsid w:val="336EFF49"/>
    <w:rsid w:val="33B21DB5"/>
    <w:rsid w:val="33EF50E8"/>
    <w:rsid w:val="34415E28"/>
    <w:rsid w:val="34708298"/>
    <w:rsid w:val="354C74D6"/>
    <w:rsid w:val="3584C930"/>
    <w:rsid w:val="358B9595"/>
    <w:rsid w:val="35B9B561"/>
    <w:rsid w:val="35C63B7B"/>
    <w:rsid w:val="35F6F072"/>
    <w:rsid w:val="363C819B"/>
    <w:rsid w:val="3660399D"/>
    <w:rsid w:val="366AE90B"/>
    <w:rsid w:val="36FEC423"/>
    <w:rsid w:val="372387B9"/>
    <w:rsid w:val="379CB2DA"/>
    <w:rsid w:val="380787E9"/>
    <w:rsid w:val="38614461"/>
    <w:rsid w:val="3894E743"/>
    <w:rsid w:val="3898597D"/>
    <w:rsid w:val="39392562"/>
    <w:rsid w:val="3943F3BB"/>
    <w:rsid w:val="39993C48"/>
    <w:rsid w:val="399B978A"/>
    <w:rsid w:val="3A4BBD2A"/>
    <w:rsid w:val="3A9B4F19"/>
    <w:rsid w:val="3ABECB7E"/>
    <w:rsid w:val="3AC3CFFB"/>
    <w:rsid w:val="3B45844C"/>
    <w:rsid w:val="3BA3A842"/>
    <w:rsid w:val="3BC2218D"/>
    <w:rsid w:val="3C3AD3F5"/>
    <w:rsid w:val="3C580121"/>
    <w:rsid w:val="3C78FE65"/>
    <w:rsid w:val="3D3DDD80"/>
    <w:rsid w:val="3DA72DB0"/>
    <w:rsid w:val="3DE483C3"/>
    <w:rsid w:val="3F8B04A1"/>
    <w:rsid w:val="3FA5B9AD"/>
    <w:rsid w:val="3FC0E5E8"/>
    <w:rsid w:val="4053F3CF"/>
    <w:rsid w:val="4097BBCE"/>
    <w:rsid w:val="40CDAE83"/>
    <w:rsid w:val="410E31FE"/>
    <w:rsid w:val="411260DE"/>
    <w:rsid w:val="4151436D"/>
    <w:rsid w:val="416620D6"/>
    <w:rsid w:val="418DE009"/>
    <w:rsid w:val="41E5D837"/>
    <w:rsid w:val="42610DE7"/>
    <w:rsid w:val="42B7914E"/>
    <w:rsid w:val="42F54A4C"/>
    <w:rsid w:val="432B4401"/>
    <w:rsid w:val="43D0D5BC"/>
    <w:rsid w:val="4469A801"/>
    <w:rsid w:val="4488D078"/>
    <w:rsid w:val="450F8CBD"/>
    <w:rsid w:val="4554D156"/>
    <w:rsid w:val="45A34A2A"/>
    <w:rsid w:val="4622E19F"/>
    <w:rsid w:val="467CC0E2"/>
    <w:rsid w:val="468169F5"/>
    <w:rsid w:val="46B21091"/>
    <w:rsid w:val="47377D65"/>
    <w:rsid w:val="4766CFD6"/>
    <w:rsid w:val="476CC060"/>
    <w:rsid w:val="47EA21B2"/>
    <w:rsid w:val="47EE6BD4"/>
    <w:rsid w:val="48072518"/>
    <w:rsid w:val="4813B790"/>
    <w:rsid w:val="48A1D2B5"/>
    <w:rsid w:val="48D1AF03"/>
    <w:rsid w:val="4962888E"/>
    <w:rsid w:val="49AF87F1"/>
    <w:rsid w:val="49E37883"/>
    <w:rsid w:val="4A3D3EA0"/>
    <w:rsid w:val="4BACC834"/>
    <w:rsid w:val="4D406438"/>
    <w:rsid w:val="4D62D602"/>
    <w:rsid w:val="4DCD4301"/>
    <w:rsid w:val="4DD770F2"/>
    <w:rsid w:val="4F31952D"/>
    <w:rsid w:val="4F5D28FB"/>
    <w:rsid w:val="4F83BE37"/>
    <w:rsid w:val="50016C29"/>
    <w:rsid w:val="50151615"/>
    <w:rsid w:val="5023A328"/>
    <w:rsid w:val="5050D25B"/>
    <w:rsid w:val="5099E046"/>
    <w:rsid w:val="50A00AAA"/>
    <w:rsid w:val="5125BE43"/>
    <w:rsid w:val="51BF7389"/>
    <w:rsid w:val="51DB7E91"/>
    <w:rsid w:val="51E7D454"/>
    <w:rsid w:val="52135E98"/>
    <w:rsid w:val="5234E135"/>
    <w:rsid w:val="527226D9"/>
    <w:rsid w:val="52C753FE"/>
    <w:rsid w:val="535B2F27"/>
    <w:rsid w:val="535B43EA"/>
    <w:rsid w:val="53C905A4"/>
    <w:rsid w:val="542B1FE9"/>
    <w:rsid w:val="55A1A0B8"/>
    <w:rsid w:val="55CF6788"/>
    <w:rsid w:val="56066718"/>
    <w:rsid w:val="566B2F3C"/>
    <w:rsid w:val="5696FE6D"/>
    <w:rsid w:val="56AC4B0A"/>
    <w:rsid w:val="57108774"/>
    <w:rsid w:val="57259BAC"/>
    <w:rsid w:val="573A791D"/>
    <w:rsid w:val="573DE326"/>
    <w:rsid w:val="57C5DAAF"/>
    <w:rsid w:val="581B32DD"/>
    <w:rsid w:val="591684DF"/>
    <w:rsid w:val="591D9E4D"/>
    <w:rsid w:val="594C63E0"/>
    <w:rsid w:val="595CE6AB"/>
    <w:rsid w:val="5966F679"/>
    <w:rsid w:val="597348A5"/>
    <w:rsid w:val="59E58563"/>
    <w:rsid w:val="5AB183CC"/>
    <w:rsid w:val="5ADC2158"/>
    <w:rsid w:val="5BA01F97"/>
    <w:rsid w:val="5BAA5937"/>
    <w:rsid w:val="5BB81B62"/>
    <w:rsid w:val="5BF9EABD"/>
    <w:rsid w:val="5C2CA1BD"/>
    <w:rsid w:val="5C90B322"/>
    <w:rsid w:val="5CD7D5E7"/>
    <w:rsid w:val="5CDCCA02"/>
    <w:rsid w:val="5D5EE34B"/>
    <w:rsid w:val="5D85BB1A"/>
    <w:rsid w:val="5D972476"/>
    <w:rsid w:val="5DD07385"/>
    <w:rsid w:val="5DED5A99"/>
    <w:rsid w:val="5EA8E695"/>
    <w:rsid w:val="5F218B7B"/>
    <w:rsid w:val="5F2C88C7"/>
    <w:rsid w:val="609AEE23"/>
    <w:rsid w:val="60C204EF"/>
    <w:rsid w:val="614994ED"/>
    <w:rsid w:val="6164EBA6"/>
    <w:rsid w:val="61ABCB68"/>
    <w:rsid w:val="62A1429D"/>
    <w:rsid w:val="62D5B930"/>
    <w:rsid w:val="639AA1F4"/>
    <w:rsid w:val="63C1BBBC"/>
    <w:rsid w:val="63E7BAA1"/>
    <w:rsid w:val="64345235"/>
    <w:rsid w:val="6441041D"/>
    <w:rsid w:val="648135AF"/>
    <w:rsid w:val="64BD3D9E"/>
    <w:rsid w:val="653CC161"/>
    <w:rsid w:val="65957612"/>
    <w:rsid w:val="65A0628D"/>
    <w:rsid w:val="661D0610"/>
    <w:rsid w:val="6630B6C5"/>
    <w:rsid w:val="66C5655A"/>
    <w:rsid w:val="675E2D6E"/>
    <w:rsid w:val="67733D72"/>
    <w:rsid w:val="67CC8726"/>
    <w:rsid w:val="67E059CE"/>
    <w:rsid w:val="67F4674E"/>
    <w:rsid w:val="68365600"/>
    <w:rsid w:val="684954C8"/>
    <w:rsid w:val="68BD9744"/>
    <w:rsid w:val="68C8F82E"/>
    <w:rsid w:val="69053B29"/>
    <w:rsid w:val="6949F51C"/>
    <w:rsid w:val="695C935D"/>
    <w:rsid w:val="697C477F"/>
    <w:rsid w:val="699159F5"/>
    <w:rsid w:val="69BB2A0E"/>
    <w:rsid w:val="6A2121C2"/>
    <w:rsid w:val="6A350CC4"/>
    <w:rsid w:val="6A700102"/>
    <w:rsid w:val="6A8F2864"/>
    <w:rsid w:val="6A902B2F"/>
    <w:rsid w:val="6B7B1B0B"/>
    <w:rsid w:val="6B89C627"/>
    <w:rsid w:val="6BA8FC5F"/>
    <w:rsid w:val="6BD38B34"/>
    <w:rsid w:val="6BE88455"/>
    <w:rsid w:val="6C16DE06"/>
    <w:rsid w:val="6C2C5CE9"/>
    <w:rsid w:val="6C3B1527"/>
    <w:rsid w:val="6C4EB55D"/>
    <w:rsid w:val="6C9EDEC4"/>
    <w:rsid w:val="6CC4DA4B"/>
    <w:rsid w:val="6D070F23"/>
    <w:rsid w:val="6D15DAF4"/>
    <w:rsid w:val="6DD6DE5D"/>
    <w:rsid w:val="6DD6E588"/>
    <w:rsid w:val="6E1037C1"/>
    <w:rsid w:val="6E93E51F"/>
    <w:rsid w:val="6ECCCB64"/>
    <w:rsid w:val="6EE25C59"/>
    <w:rsid w:val="6EF3F7B7"/>
    <w:rsid w:val="6FA1152C"/>
    <w:rsid w:val="6FDC5102"/>
    <w:rsid w:val="7007B055"/>
    <w:rsid w:val="70AFF6C9"/>
    <w:rsid w:val="70D4457D"/>
    <w:rsid w:val="710E864A"/>
    <w:rsid w:val="71184332"/>
    <w:rsid w:val="714A1B7D"/>
    <w:rsid w:val="716F4A29"/>
    <w:rsid w:val="717C44B0"/>
    <w:rsid w:val="7190216E"/>
    <w:rsid w:val="71C8E0C8"/>
    <w:rsid w:val="729EA043"/>
    <w:rsid w:val="72A41AC8"/>
    <w:rsid w:val="7319DB79"/>
    <w:rsid w:val="7328208E"/>
    <w:rsid w:val="7342F874"/>
    <w:rsid w:val="73576B1A"/>
    <w:rsid w:val="7413AA76"/>
    <w:rsid w:val="7450377B"/>
    <w:rsid w:val="7490198E"/>
    <w:rsid w:val="74BB0E27"/>
    <w:rsid w:val="74E293D0"/>
    <w:rsid w:val="753ACB5F"/>
    <w:rsid w:val="7545BFDB"/>
    <w:rsid w:val="764A32FE"/>
    <w:rsid w:val="765EA507"/>
    <w:rsid w:val="76A64D3B"/>
    <w:rsid w:val="76BD1F3F"/>
    <w:rsid w:val="76C8CDCF"/>
    <w:rsid w:val="76EF7D7D"/>
    <w:rsid w:val="774F2DFE"/>
    <w:rsid w:val="77E6B1BF"/>
    <w:rsid w:val="781A3492"/>
    <w:rsid w:val="785C2205"/>
    <w:rsid w:val="795B46EA"/>
    <w:rsid w:val="79917EBC"/>
    <w:rsid w:val="79C8C1AF"/>
    <w:rsid w:val="79DECDBA"/>
    <w:rsid w:val="79F7F266"/>
    <w:rsid w:val="7A12DF08"/>
    <w:rsid w:val="7A43CB6F"/>
    <w:rsid w:val="7AA91889"/>
    <w:rsid w:val="7B649210"/>
    <w:rsid w:val="7B79125E"/>
    <w:rsid w:val="7B7F354B"/>
    <w:rsid w:val="7CA23177"/>
    <w:rsid w:val="7CDB17EA"/>
    <w:rsid w:val="7CE769D4"/>
    <w:rsid w:val="7D006271"/>
    <w:rsid w:val="7D0B312E"/>
    <w:rsid w:val="7D412A80"/>
    <w:rsid w:val="7D4AF001"/>
    <w:rsid w:val="7D65AB86"/>
    <w:rsid w:val="7D79FF6A"/>
    <w:rsid w:val="7DD3B910"/>
    <w:rsid w:val="7DDEB41F"/>
    <w:rsid w:val="7E8209F3"/>
    <w:rsid w:val="7EA75470"/>
    <w:rsid w:val="7EB535B8"/>
    <w:rsid w:val="7F14759F"/>
    <w:rsid w:val="7F25602F"/>
    <w:rsid w:val="7F871D62"/>
    <w:rsid w:val="7F8750A3"/>
    <w:rsid w:val="7F8EC431"/>
    <w:rsid w:val="7F9E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2DF5"/>
  <w15:chartTrackingRefBased/>
  <w15:docId w15:val="{34104706-6516-46CF-8C07-ED16D155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C3"/>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522C3"/>
    <w:rPr>
      <w:rFonts w:ascii="Times New Roman" w:eastAsiaTheme="majorEastAsia" w:hAnsi="Times New Roman" w:cstheme="majorBidi"/>
      <w:spacing w:val="-10"/>
      <w:kern w:val="28"/>
      <w:sz w:val="40"/>
      <w:szCs w:val="56"/>
    </w:rPr>
  </w:style>
  <w:style w:type="paragraph" w:customStyle="1" w:styleId="EndNoteBibliographyTitle">
    <w:name w:val="EndNote Bibliography Title"/>
    <w:basedOn w:val="Normal"/>
    <w:link w:val="EndNoteBibliographyTitleChar"/>
    <w:rsid w:val="00D522C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522C3"/>
    <w:rPr>
      <w:rFonts w:ascii="Times New Roman" w:hAnsi="Times New Roman" w:cs="Times New Roman"/>
      <w:noProof/>
      <w:sz w:val="24"/>
    </w:rPr>
  </w:style>
  <w:style w:type="paragraph" w:customStyle="1" w:styleId="EndNoteBibliography">
    <w:name w:val="EndNote Bibliography"/>
    <w:basedOn w:val="Normal"/>
    <w:link w:val="EndNoteBibliographyChar"/>
    <w:rsid w:val="00D522C3"/>
    <w:pPr>
      <w:spacing w:line="240" w:lineRule="auto"/>
    </w:pPr>
    <w:rPr>
      <w:rFonts w:cs="Times New Roman"/>
      <w:noProof/>
    </w:rPr>
  </w:style>
  <w:style w:type="character" w:customStyle="1" w:styleId="EndNoteBibliographyChar">
    <w:name w:val="EndNote Bibliography Char"/>
    <w:basedOn w:val="DefaultParagraphFont"/>
    <w:link w:val="EndNoteBibliography"/>
    <w:rsid w:val="00D522C3"/>
    <w:rPr>
      <w:rFonts w:ascii="Times New Roman" w:hAnsi="Times New Roman" w:cs="Times New Roman"/>
      <w:noProof/>
      <w:sz w:val="24"/>
    </w:rPr>
  </w:style>
  <w:style w:type="character" w:styleId="Hyperlink">
    <w:name w:val="Hyperlink"/>
    <w:basedOn w:val="DefaultParagraphFont"/>
    <w:uiPriority w:val="99"/>
    <w:unhideWhenUsed/>
    <w:rsid w:val="00D522C3"/>
    <w:rPr>
      <w:color w:val="0563C1" w:themeColor="hyperlink"/>
      <w:u w:val="single"/>
    </w:rPr>
  </w:style>
  <w:style w:type="character" w:styleId="UnresolvedMention">
    <w:name w:val="Unresolved Mention"/>
    <w:basedOn w:val="DefaultParagraphFont"/>
    <w:uiPriority w:val="99"/>
    <w:semiHidden/>
    <w:unhideWhenUsed/>
    <w:rsid w:val="00D522C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4235A"/>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5C0331"/>
    <w:rPr>
      <w:b/>
      <w:bCs/>
    </w:rPr>
  </w:style>
  <w:style w:type="character" w:customStyle="1" w:styleId="CommentSubjectChar">
    <w:name w:val="Comment Subject Char"/>
    <w:basedOn w:val="CommentTextChar"/>
    <w:link w:val="CommentSubject"/>
    <w:uiPriority w:val="99"/>
    <w:semiHidden/>
    <w:rsid w:val="005C0331"/>
    <w:rPr>
      <w:rFonts w:ascii="Times New Roman" w:hAnsi="Times New Roman"/>
      <w:b/>
      <w:bCs/>
      <w:sz w:val="20"/>
      <w:szCs w:val="20"/>
    </w:rPr>
  </w:style>
  <w:style w:type="character" w:styleId="PlaceholderText">
    <w:name w:val="Placeholder Text"/>
    <w:basedOn w:val="DefaultParagraphFont"/>
    <w:uiPriority w:val="99"/>
    <w:semiHidden/>
    <w:rsid w:val="00B00D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oyiguo1/Manuscript-Balance_Intercept/blob/master/Manuscript/appendix.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7F3C8E4C3704DA961F4040121764C" ma:contentTypeVersion="16" ma:contentTypeDescription="Create a new document." ma:contentTypeScope="" ma:versionID="0eca9a921a21f9650b3f1744fdeae3fa">
  <xsd:schema xmlns:xsd="http://www.w3.org/2001/XMLSchema" xmlns:xs="http://www.w3.org/2001/XMLSchema" xmlns:p="http://schemas.microsoft.com/office/2006/metadata/properties" xmlns:ns1="http://schemas.microsoft.com/sharepoint/v3" xmlns:ns3="cf6c535e-93ff-442b-8c73-cd5b0a087b49" xmlns:ns4="294b6518-b9aa-41f0-806c-4416a14d89d2" targetNamespace="http://schemas.microsoft.com/office/2006/metadata/properties" ma:root="true" ma:fieldsID="f7f47bb654a15534d8c75f71625d9364" ns1:_="" ns3:_="" ns4:_="">
    <xsd:import namespace="http://schemas.microsoft.com/sharepoint/v3"/>
    <xsd:import namespace="cf6c535e-93ff-442b-8c73-cd5b0a087b49"/>
    <xsd:import namespace="294b6518-b9aa-41f0-806c-4416a14d89d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c535e-93ff-442b-8c73-cd5b0a087b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b6518-b9aa-41f0-806c-4416a14d89d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5FD0E3A-A1D2-448F-A555-5585414DA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6c535e-93ff-442b-8c73-cd5b0a087b49"/>
    <ds:schemaRef ds:uri="294b6518-b9aa-41f0-806c-4416a14d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14745B-F766-4860-9361-88485B00BEEA}">
  <ds:schemaRefs>
    <ds:schemaRef ds:uri="http://schemas.microsoft.com/sharepoint/v3/contenttype/forms"/>
  </ds:schemaRefs>
</ds:datastoreItem>
</file>

<file path=customXml/itemProps3.xml><?xml version="1.0" encoding="utf-8"?>
<ds:datastoreItem xmlns:ds="http://schemas.openxmlformats.org/officeDocument/2006/customXml" ds:itemID="{2C195D5A-C561-4CF4-9D56-B6D6C57AF5C9}">
  <ds:schemaRefs>
    <ds:schemaRef ds:uri="http://schemas.openxmlformats.org/officeDocument/2006/bibliography"/>
  </ds:schemaRefs>
</ds:datastoreItem>
</file>

<file path=customXml/itemProps4.xml><?xml version="1.0" encoding="utf-8"?>
<ds:datastoreItem xmlns:ds="http://schemas.openxmlformats.org/officeDocument/2006/customXml" ds:itemID="{C8B74A27-5260-4FAC-A591-35BEAD7B826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Linzi</dc:creator>
  <cp:keywords/>
  <dc:description/>
  <cp:lastModifiedBy>Boyi Guo</cp:lastModifiedBy>
  <cp:revision>88</cp:revision>
  <dcterms:created xsi:type="dcterms:W3CDTF">2022-10-14T13:33:00Z</dcterms:created>
  <dcterms:modified xsi:type="dcterms:W3CDTF">2022-10-19T01:44:00Z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0x0101005937F3C8E4C3704DA961F4040121764C</vt:lpwstr>
  </property>
</Properties>
</file>